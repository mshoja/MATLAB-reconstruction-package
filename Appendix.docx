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25393" w14:textId="77777777" w:rsidR="00EF2208" w:rsidRPr="00551CEF" w:rsidRDefault="00551CEF" w:rsidP="00B07879">
      <w:pPr>
        <w:spacing w:line="480" w:lineRule="auto"/>
        <w:jc w:val="center"/>
        <w:rPr>
          <w:rFonts w:ascii="Times New Roman" w:hAnsi="Times New Roman" w:cs="Times New Roman"/>
          <w:b/>
          <w:sz w:val="28"/>
          <w:szCs w:val="28"/>
        </w:rPr>
      </w:pPr>
      <w:r w:rsidRPr="00551CEF">
        <w:rPr>
          <w:rFonts w:ascii="Times New Roman" w:hAnsi="Times New Roman" w:cs="Times New Roman"/>
          <w:b/>
          <w:sz w:val="28"/>
          <w:szCs w:val="28"/>
        </w:rPr>
        <w:t xml:space="preserve">Supplementary material for </w:t>
      </w:r>
    </w:p>
    <w:p w14:paraId="47C046BC" w14:textId="7624D5A5" w:rsidR="00E83A68" w:rsidRDefault="00A430AB" w:rsidP="00B07879">
      <w:pPr>
        <w:spacing w:after="360" w:line="480" w:lineRule="auto"/>
        <w:rPr>
          <w:rFonts w:ascii="Times New Roman" w:hAnsi="Times New Roman" w:cs="Times New Roman"/>
          <w:b/>
          <w:bCs/>
          <w:sz w:val="28"/>
          <w:szCs w:val="28"/>
        </w:rPr>
      </w:pPr>
      <w:bookmarkStart w:id="0" w:name="_Hlk163211171"/>
      <w:r>
        <w:rPr>
          <w:rFonts w:ascii="Times New Roman" w:hAnsi="Times New Roman" w:cs="Times New Roman"/>
          <w:b/>
          <w:bCs/>
          <w:sz w:val="28"/>
          <w:szCs w:val="28"/>
        </w:rPr>
        <w:t>R</w:t>
      </w:r>
      <w:r w:rsidR="00E83A68">
        <w:rPr>
          <w:rFonts w:ascii="Times New Roman" w:hAnsi="Times New Roman" w:cs="Times New Roman"/>
          <w:b/>
          <w:bCs/>
          <w:sz w:val="28"/>
          <w:szCs w:val="28"/>
        </w:rPr>
        <w:t xml:space="preserve">econstructing </w:t>
      </w:r>
      <w:proofErr w:type="spellStart"/>
      <w:r w:rsidR="00E83A68">
        <w:rPr>
          <w:rFonts w:ascii="Times New Roman" w:hAnsi="Times New Roman" w:cs="Times New Roman"/>
          <w:b/>
          <w:bCs/>
          <w:sz w:val="28"/>
          <w:szCs w:val="28"/>
        </w:rPr>
        <w:t>Langevin</w:t>
      </w:r>
      <w:proofErr w:type="spellEnd"/>
      <w:r w:rsidR="00E83A68">
        <w:rPr>
          <w:rFonts w:ascii="Times New Roman" w:hAnsi="Times New Roman" w:cs="Times New Roman"/>
          <w:b/>
          <w:bCs/>
          <w:sz w:val="28"/>
          <w:szCs w:val="28"/>
        </w:rPr>
        <w:t xml:space="preserve"> </w:t>
      </w:r>
      <w:r w:rsidR="005B4119">
        <w:rPr>
          <w:rFonts w:ascii="Times New Roman" w:hAnsi="Times New Roman" w:cs="Times New Roman"/>
          <w:b/>
          <w:bCs/>
          <w:sz w:val="28"/>
          <w:szCs w:val="28"/>
        </w:rPr>
        <w:t xml:space="preserve">systems </w:t>
      </w:r>
      <w:r w:rsidR="00E83A68">
        <w:rPr>
          <w:rFonts w:ascii="Times New Roman" w:hAnsi="Times New Roman" w:cs="Times New Roman"/>
          <w:b/>
          <w:bCs/>
          <w:sz w:val="28"/>
          <w:szCs w:val="28"/>
        </w:rPr>
        <w:t>from high and low-resolution time series using Euler and Hermite reconstructions</w:t>
      </w:r>
    </w:p>
    <w:p w14:paraId="303B66D6" w14:textId="77777777" w:rsidR="0087139C" w:rsidRDefault="0087139C" w:rsidP="00B07879">
      <w:pPr>
        <w:spacing w:after="360" w:line="480" w:lineRule="auto"/>
        <w:rPr>
          <w:rFonts w:ascii="Times New Roman" w:hAnsi="Times New Roman" w:cs="Times New Roman"/>
          <w:b/>
          <w:bCs/>
          <w:sz w:val="28"/>
          <w:szCs w:val="28"/>
        </w:rPr>
      </w:pPr>
    </w:p>
    <w:p w14:paraId="099111C6" w14:textId="23C24961" w:rsidR="00E83A68" w:rsidRDefault="00E83A68" w:rsidP="00B07879">
      <w:pPr>
        <w:spacing w:after="120" w:line="480" w:lineRule="auto"/>
        <w:rPr>
          <w:rFonts w:ascii="Times New Roman" w:hAnsi="Times New Roman" w:cs="Times New Roman"/>
          <w:b/>
          <w:bCs/>
          <w:sz w:val="24"/>
          <w:szCs w:val="24"/>
        </w:rPr>
      </w:pPr>
      <w:r w:rsidRPr="00E83A68">
        <w:rPr>
          <w:rFonts w:ascii="Times New Roman" w:hAnsi="Times New Roman" w:cs="Times New Roman"/>
          <w:b/>
          <w:bCs/>
          <w:sz w:val="24"/>
          <w:szCs w:val="24"/>
        </w:rPr>
        <w:t>A brief on the appendices</w:t>
      </w:r>
    </w:p>
    <w:p w14:paraId="6F224FC2" w14:textId="0D6B606D"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A</w:t>
      </w:r>
      <w:r w:rsidRPr="002403AA">
        <w:rPr>
          <w:rFonts w:ascii="Times New Roman" w:hAnsi="Times New Roman" w:cs="Times New Roman"/>
        </w:rPr>
        <w:t xml:space="preserve"> discusses the concept of the </w:t>
      </w:r>
      <w:r w:rsidR="002403AA">
        <w:rPr>
          <w:rFonts w:ascii="Times New Roman" w:hAnsi="Times New Roman" w:cs="Times New Roman"/>
        </w:rPr>
        <w:t>‘</w:t>
      </w:r>
      <w:r w:rsidRPr="002403AA">
        <w:rPr>
          <w:rFonts w:ascii="Times New Roman" w:hAnsi="Times New Roman" w:cs="Times New Roman"/>
        </w:rPr>
        <w:t>relaxation</w:t>
      </w:r>
      <w:r w:rsidR="002403AA">
        <w:rPr>
          <w:rFonts w:ascii="Times New Roman" w:hAnsi="Times New Roman" w:cs="Times New Roman"/>
        </w:rPr>
        <w:t>’</w:t>
      </w:r>
      <w:r w:rsidRPr="002403AA">
        <w:rPr>
          <w:rFonts w:ascii="Times New Roman" w:hAnsi="Times New Roman" w:cs="Times New Roman"/>
        </w:rPr>
        <w:t xml:space="preserve"> time scale, a valuable metric for approximating data resolution before fitting a Langevin model. This metric aids in categorizing data into </w:t>
      </w:r>
      <w:r w:rsidR="002403AA">
        <w:rPr>
          <w:rFonts w:ascii="Times New Roman" w:hAnsi="Times New Roman" w:cs="Times New Roman"/>
        </w:rPr>
        <w:t>’</w:t>
      </w:r>
      <w:r w:rsidRPr="002403AA">
        <w:rPr>
          <w:rFonts w:ascii="Times New Roman" w:hAnsi="Times New Roman" w:cs="Times New Roman"/>
        </w:rPr>
        <w:t>low</w:t>
      </w:r>
      <w:r w:rsidR="002403AA">
        <w:rPr>
          <w:rFonts w:ascii="Times New Roman" w:hAnsi="Times New Roman" w:cs="Times New Roman"/>
        </w:rPr>
        <w:t>’</w:t>
      </w:r>
      <w:r w:rsidRPr="002403AA">
        <w:rPr>
          <w:rFonts w:ascii="Times New Roman" w:hAnsi="Times New Roman" w:cs="Times New Roman"/>
        </w:rPr>
        <w:t xml:space="preserve"> and </w:t>
      </w:r>
      <w:r w:rsidR="002403AA">
        <w:rPr>
          <w:rFonts w:ascii="Times New Roman" w:hAnsi="Times New Roman" w:cs="Times New Roman"/>
        </w:rPr>
        <w:t>’</w:t>
      </w:r>
      <w:r w:rsidRPr="002403AA">
        <w:rPr>
          <w:rFonts w:ascii="Times New Roman" w:hAnsi="Times New Roman" w:cs="Times New Roman"/>
        </w:rPr>
        <w:t>high</w:t>
      </w:r>
      <w:r w:rsidR="002403AA">
        <w:rPr>
          <w:rFonts w:ascii="Times New Roman" w:hAnsi="Times New Roman" w:cs="Times New Roman"/>
        </w:rPr>
        <w:t>’</w:t>
      </w:r>
      <w:r w:rsidRPr="002403AA">
        <w:rPr>
          <w:rFonts w:ascii="Times New Roman" w:hAnsi="Times New Roman" w:cs="Times New Roman"/>
        </w:rPr>
        <w:t xml:space="preserve"> resolutions, providing essential insights into the feasibility of data reconstruction and the choice of suitable reconstruction algorithms.</w:t>
      </w:r>
    </w:p>
    <w:p w14:paraId="3EC8FCAF" w14:textId="77777777"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B</w:t>
      </w:r>
      <w:r w:rsidRPr="002403AA">
        <w:rPr>
          <w:rFonts w:ascii="Times New Roman" w:hAnsi="Times New Roman" w:cs="Times New Roman"/>
        </w:rPr>
        <w:t xml:space="preserve"> delves into two additional data requirements: data stationarity and data </w:t>
      </w:r>
      <w:proofErr w:type="spellStart"/>
      <w:r w:rsidRPr="002403AA">
        <w:rPr>
          <w:rFonts w:ascii="Times New Roman" w:hAnsi="Times New Roman" w:cs="Times New Roman"/>
        </w:rPr>
        <w:t>Marcovicity</w:t>
      </w:r>
      <w:proofErr w:type="spellEnd"/>
      <w:r w:rsidRPr="002403AA">
        <w:rPr>
          <w:rFonts w:ascii="Times New Roman" w:hAnsi="Times New Roman" w:cs="Times New Roman"/>
        </w:rPr>
        <w:t>, offering guidance on addressing violations of these prerequisites.</w:t>
      </w:r>
    </w:p>
    <w:p w14:paraId="0A93D18A" w14:textId="77777777" w:rsid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C</w:t>
      </w:r>
      <w:r w:rsidRPr="002403AA">
        <w:rPr>
          <w:rFonts w:ascii="Times New Roman" w:hAnsi="Times New Roman" w:cs="Times New Roman"/>
        </w:rPr>
        <w:t xml:space="preserve"> provides a concise overview of applying maximum likelihood estimation (MLE) for model parameter estimation within Langevin systems.</w:t>
      </w:r>
    </w:p>
    <w:p w14:paraId="5AE2F11C" w14:textId="3F6FE794" w:rsidR="0091231E" w:rsidRPr="002403AA" w:rsidRDefault="0091231E" w:rsidP="00B07879">
      <w:pPr>
        <w:spacing w:after="120" w:line="480" w:lineRule="auto"/>
        <w:jc w:val="both"/>
        <w:rPr>
          <w:rFonts w:ascii="Times New Roman" w:hAnsi="Times New Roman" w:cs="Times New Roman"/>
        </w:rPr>
      </w:pPr>
      <w:r w:rsidRPr="002403AA">
        <w:rPr>
          <w:rFonts w:ascii="Times New Roman" w:hAnsi="Times New Roman" w:cs="Times New Roman"/>
          <w:b/>
          <w:bCs/>
        </w:rPr>
        <w:t>Appendix D</w:t>
      </w:r>
      <w:r w:rsidRPr="002403AA">
        <w:rPr>
          <w:rFonts w:ascii="Times New Roman" w:hAnsi="Times New Roman" w:cs="Times New Roman"/>
        </w:rPr>
        <w:t xml:space="preserve"> outlines a quasi-MLE approach </w:t>
      </w:r>
      <w:r w:rsidR="00024BFF">
        <w:rPr>
          <w:rFonts w:ascii="Times New Roman" w:hAnsi="Times New Roman" w:cs="Times New Roman"/>
        </w:rPr>
        <w:t xml:space="preserve">we </w:t>
      </w:r>
      <w:r w:rsidRPr="002403AA">
        <w:rPr>
          <w:rFonts w:ascii="Times New Roman" w:hAnsi="Times New Roman" w:cs="Times New Roman"/>
        </w:rPr>
        <w:t xml:space="preserve">term the </w:t>
      </w:r>
      <w:r w:rsidR="00DF3CA7">
        <w:rPr>
          <w:rFonts w:ascii="Times New Roman" w:hAnsi="Times New Roman" w:cs="Times New Roman"/>
        </w:rPr>
        <w:t>‘</w:t>
      </w:r>
      <w:r w:rsidRPr="002403AA">
        <w:rPr>
          <w:rFonts w:ascii="Times New Roman" w:hAnsi="Times New Roman" w:cs="Times New Roman"/>
        </w:rPr>
        <w:t xml:space="preserve">Euler </w:t>
      </w:r>
      <w:r w:rsidR="00024BFF">
        <w:rPr>
          <w:rFonts w:ascii="Times New Roman" w:hAnsi="Times New Roman" w:cs="Times New Roman"/>
        </w:rPr>
        <w:t>reconstruction</w:t>
      </w:r>
      <w:r w:rsidR="00DF3CA7">
        <w:rPr>
          <w:rFonts w:ascii="Times New Roman" w:hAnsi="Times New Roman" w:cs="Times New Roman"/>
        </w:rPr>
        <w:t>’</w:t>
      </w:r>
      <w:r w:rsidRPr="002403AA">
        <w:rPr>
          <w:rFonts w:ascii="Times New Roman" w:hAnsi="Times New Roman" w:cs="Times New Roman"/>
        </w:rPr>
        <w:t xml:space="preserve"> cautioned against for datasets with low resolution.</w:t>
      </w:r>
    </w:p>
    <w:p w14:paraId="339AE64B" w14:textId="6665CD6F" w:rsidR="0091231E" w:rsidRPr="002403AA" w:rsidRDefault="0091231E" w:rsidP="00B07879">
      <w:pPr>
        <w:spacing w:after="120" w:line="480" w:lineRule="auto"/>
        <w:rPr>
          <w:rFonts w:ascii="Times New Roman" w:hAnsi="Times New Roman" w:cs="Times New Roman"/>
        </w:rPr>
      </w:pPr>
      <w:r w:rsidRPr="00024BFF">
        <w:rPr>
          <w:rFonts w:ascii="Times New Roman" w:hAnsi="Times New Roman" w:cs="Times New Roman"/>
          <w:b/>
          <w:bCs/>
        </w:rPr>
        <w:t>Appendix E</w:t>
      </w:r>
      <w:r w:rsidRPr="002403AA">
        <w:rPr>
          <w:rFonts w:ascii="Times New Roman" w:hAnsi="Times New Roman" w:cs="Times New Roman"/>
        </w:rPr>
        <w:t xml:space="preserve"> introduces a</w:t>
      </w:r>
      <w:r w:rsidR="00024BFF">
        <w:rPr>
          <w:rFonts w:ascii="Times New Roman" w:hAnsi="Times New Roman" w:cs="Times New Roman"/>
        </w:rPr>
        <w:t xml:space="preserve"> much more accurate but also more expensive</w:t>
      </w:r>
      <w:r w:rsidRPr="002403AA">
        <w:rPr>
          <w:rFonts w:ascii="Times New Roman" w:hAnsi="Times New Roman" w:cs="Times New Roman"/>
        </w:rPr>
        <w:t xml:space="preserve"> quasi-MLE method pioneered by </w:t>
      </w:r>
      <w:proofErr w:type="spellStart"/>
      <w:r w:rsidRPr="002403AA">
        <w:rPr>
          <w:rFonts w:ascii="Times New Roman" w:hAnsi="Times New Roman" w:cs="Times New Roman"/>
        </w:rPr>
        <w:t>Aït-Sahalia</w:t>
      </w:r>
      <w:proofErr w:type="spellEnd"/>
      <w:r w:rsidRPr="002403AA">
        <w:rPr>
          <w:rFonts w:ascii="Times New Roman" w:hAnsi="Times New Roman" w:cs="Times New Roman"/>
        </w:rPr>
        <w:t xml:space="preserve">, </w:t>
      </w:r>
      <w:r w:rsidR="00024BFF">
        <w:rPr>
          <w:rFonts w:ascii="Times New Roman" w:hAnsi="Times New Roman" w:cs="Times New Roman"/>
        </w:rPr>
        <w:t xml:space="preserve">we </w:t>
      </w:r>
      <w:r w:rsidRPr="002403AA">
        <w:rPr>
          <w:rFonts w:ascii="Times New Roman" w:hAnsi="Times New Roman" w:cs="Times New Roman"/>
        </w:rPr>
        <w:t xml:space="preserve">term </w:t>
      </w:r>
      <w:r w:rsidR="00024BFF">
        <w:rPr>
          <w:rFonts w:ascii="Times New Roman" w:hAnsi="Times New Roman" w:cs="Times New Roman"/>
        </w:rPr>
        <w:t>’</w:t>
      </w:r>
      <w:proofErr w:type="spellStart"/>
      <w:r w:rsidRPr="002403AA">
        <w:rPr>
          <w:rFonts w:ascii="Times New Roman" w:hAnsi="Times New Roman" w:cs="Times New Roman"/>
        </w:rPr>
        <w:t>Hermite</w:t>
      </w:r>
      <w:proofErr w:type="spellEnd"/>
      <w:r w:rsidRPr="002403AA">
        <w:rPr>
          <w:rFonts w:ascii="Times New Roman" w:hAnsi="Times New Roman" w:cs="Times New Roman"/>
        </w:rPr>
        <w:t xml:space="preserve"> reconstruction</w:t>
      </w:r>
      <w:r w:rsidR="00024BFF">
        <w:rPr>
          <w:rFonts w:ascii="Times New Roman" w:hAnsi="Times New Roman" w:cs="Times New Roman"/>
        </w:rPr>
        <w:t>’</w:t>
      </w:r>
      <w:r w:rsidRPr="002403AA">
        <w:rPr>
          <w:rFonts w:ascii="Times New Roman" w:hAnsi="Times New Roman" w:cs="Times New Roman"/>
        </w:rPr>
        <w:t xml:space="preserve"> recommended for datasets with lower resolution</w:t>
      </w:r>
      <w:r w:rsidR="009926F7">
        <w:rPr>
          <w:rFonts w:ascii="Times New Roman" w:hAnsi="Times New Roman" w:cs="Times New Roman"/>
        </w:rPr>
        <w:t>s</w:t>
      </w:r>
      <w:r w:rsidRPr="002403AA">
        <w:rPr>
          <w:rFonts w:ascii="Times New Roman" w:hAnsi="Times New Roman" w:cs="Times New Roman"/>
        </w:rPr>
        <w:t>.</w:t>
      </w:r>
    </w:p>
    <w:p w14:paraId="7C40415B" w14:textId="6ABF1A05" w:rsidR="0091231E" w:rsidRPr="002403AA" w:rsidRDefault="0091231E" w:rsidP="00B07879">
      <w:pPr>
        <w:spacing w:after="120" w:line="480" w:lineRule="auto"/>
        <w:jc w:val="both"/>
        <w:rPr>
          <w:rFonts w:ascii="Times New Roman" w:hAnsi="Times New Roman" w:cs="Times New Roman"/>
        </w:rPr>
      </w:pPr>
      <w:r w:rsidRPr="009926F7">
        <w:rPr>
          <w:rFonts w:ascii="Times New Roman" w:hAnsi="Times New Roman" w:cs="Times New Roman"/>
          <w:b/>
          <w:bCs/>
        </w:rPr>
        <w:t>Appendix F</w:t>
      </w:r>
      <w:r w:rsidRPr="002403AA">
        <w:rPr>
          <w:rFonts w:ascii="Times New Roman" w:hAnsi="Times New Roman" w:cs="Times New Roman"/>
        </w:rPr>
        <w:t xml:space="preserve"> presents a refined version of </w:t>
      </w:r>
      <w:proofErr w:type="spellStart"/>
      <w:r w:rsidRPr="002403AA">
        <w:rPr>
          <w:rFonts w:ascii="Times New Roman" w:hAnsi="Times New Roman" w:cs="Times New Roman"/>
        </w:rPr>
        <w:t>Aït-Sahalia's</w:t>
      </w:r>
      <w:proofErr w:type="spellEnd"/>
      <w:r w:rsidRPr="002403AA">
        <w:rPr>
          <w:rFonts w:ascii="Times New Roman" w:hAnsi="Times New Roman" w:cs="Times New Roman"/>
        </w:rPr>
        <w:t xml:space="preserve"> approach</w:t>
      </w:r>
      <w:r w:rsidR="00D85B25">
        <w:rPr>
          <w:rFonts w:ascii="Times New Roman" w:hAnsi="Times New Roman" w:cs="Times New Roman"/>
        </w:rPr>
        <w:t xml:space="preserve"> in Appendix E</w:t>
      </w:r>
      <w:r w:rsidRPr="002403AA">
        <w:rPr>
          <w:rFonts w:ascii="Times New Roman" w:hAnsi="Times New Roman" w:cs="Times New Roman"/>
        </w:rPr>
        <w:t>, enhancing its applicability to general diffusion models at a slight computational cost.</w:t>
      </w:r>
    </w:p>
    <w:p w14:paraId="65F5D59E" w14:textId="3C76D813" w:rsidR="0091231E" w:rsidRPr="002403AA" w:rsidRDefault="0091231E" w:rsidP="00B07879">
      <w:pPr>
        <w:spacing w:after="120" w:line="480" w:lineRule="auto"/>
        <w:jc w:val="both"/>
        <w:rPr>
          <w:rFonts w:ascii="Times New Roman" w:hAnsi="Times New Roman" w:cs="Times New Roman"/>
        </w:rPr>
      </w:pPr>
      <w:r w:rsidRPr="00D85B25">
        <w:rPr>
          <w:rFonts w:ascii="Times New Roman" w:hAnsi="Times New Roman" w:cs="Times New Roman"/>
          <w:b/>
          <w:bCs/>
        </w:rPr>
        <w:t>Appendix G</w:t>
      </w:r>
      <w:r w:rsidRPr="002403AA">
        <w:rPr>
          <w:rFonts w:ascii="Times New Roman" w:hAnsi="Times New Roman" w:cs="Times New Roman"/>
        </w:rPr>
        <w:t xml:space="preserve"> highlights the advantages of </w:t>
      </w:r>
      <w:r w:rsidR="00D85B25">
        <w:rPr>
          <w:rFonts w:ascii="Times New Roman" w:hAnsi="Times New Roman" w:cs="Times New Roman"/>
        </w:rPr>
        <w:t>‘</w:t>
      </w:r>
      <w:r w:rsidRPr="002403AA">
        <w:rPr>
          <w:rFonts w:ascii="Times New Roman" w:hAnsi="Times New Roman" w:cs="Times New Roman"/>
        </w:rPr>
        <w:t>spline</w:t>
      </w:r>
      <w:r w:rsidR="00D85B25">
        <w:rPr>
          <w:rFonts w:ascii="Times New Roman" w:hAnsi="Times New Roman" w:cs="Times New Roman"/>
        </w:rPr>
        <w:t>’</w:t>
      </w:r>
      <w:r w:rsidRPr="002403AA">
        <w:rPr>
          <w:rFonts w:ascii="Times New Roman" w:hAnsi="Times New Roman" w:cs="Times New Roman"/>
        </w:rPr>
        <w:t xml:space="preserve"> modeling over traditional </w:t>
      </w:r>
      <w:r w:rsidR="00D85B25">
        <w:rPr>
          <w:rFonts w:ascii="Times New Roman" w:hAnsi="Times New Roman" w:cs="Times New Roman"/>
        </w:rPr>
        <w:t>‘</w:t>
      </w:r>
      <w:r w:rsidRPr="002403AA">
        <w:rPr>
          <w:rFonts w:ascii="Times New Roman" w:hAnsi="Times New Roman" w:cs="Times New Roman"/>
        </w:rPr>
        <w:t>parametric</w:t>
      </w:r>
      <w:r w:rsidR="00D85B25">
        <w:rPr>
          <w:rFonts w:ascii="Times New Roman" w:hAnsi="Times New Roman" w:cs="Times New Roman"/>
        </w:rPr>
        <w:t>’</w:t>
      </w:r>
      <w:r w:rsidRPr="002403AA">
        <w:rPr>
          <w:rFonts w:ascii="Times New Roman" w:hAnsi="Times New Roman" w:cs="Times New Roman"/>
        </w:rPr>
        <w:t xml:space="preserve"> models, emphasizing superior speed, accuracy, and convenience</w:t>
      </w:r>
      <w:r w:rsidR="0001609C">
        <w:rPr>
          <w:rFonts w:ascii="Times New Roman" w:hAnsi="Times New Roman" w:cs="Times New Roman"/>
        </w:rPr>
        <w:t xml:space="preserve"> in using them</w:t>
      </w:r>
      <w:r w:rsidR="0097279B">
        <w:rPr>
          <w:rFonts w:ascii="Times New Roman" w:hAnsi="Times New Roman" w:cs="Times New Roman"/>
        </w:rPr>
        <w:t>.</w:t>
      </w:r>
    </w:p>
    <w:p w14:paraId="54120B5C" w14:textId="6F641E26" w:rsidR="00E83A68" w:rsidRDefault="0091231E" w:rsidP="00B07879">
      <w:pPr>
        <w:spacing w:after="120" w:line="480" w:lineRule="auto"/>
        <w:jc w:val="both"/>
        <w:rPr>
          <w:rFonts w:ascii="Times New Roman" w:hAnsi="Times New Roman" w:cs="Times New Roman"/>
        </w:rPr>
      </w:pPr>
      <w:r w:rsidRPr="00A6386E">
        <w:rPr>
          <w:rFonts w:ascii="Times New Roman" w:hAnsi="Times New Roman" w:cs="Times New Roman"/>
          <w:b/>
          <w:bCs/>
        </w:rPr>
        <w:t>Appendix H</w:t>
      </w:r>
      <w:r w:rsidRPr="002403AA">
        <w:rPr>
          <w:rFonts w:ascii="Times New Roman" w:hAnsi="Times New Roman" w:cs="Times New Roman"/>
        </w:rPr>
        <w:t xml:space="preserve"> elaborates on the optimization process for MLE </w:t>
      </w:r>
      <w:r w:rsidR="00A6386E">
        <w:rPr>
          <w:rFonts w:ascii="Times New Roman" w:hAnsi="Times New Roman" w:cs="Times New Roman"/>
        </w:rPr>
        <w:t>for</w:t>
      </w:r>
      <w:r w:rsidR="00A6386E" w:rsidRPr="002403AA">
        <w:rPr>
          <w:rFonts w:ascii="Times New Roman" w:hAnsi="Times New Roman" w:cs="Times New Roman"/>
        </w:rPr>
        <w:t xml:space="preserve"> </w:t>
      </w:r>
      <w:r w:rsidRPr="002403AA">
        <w:rPr>
          <w:rFonts w:ascii="Times New Roman" w:hAnsi="Times New Roman" w:cs="Times New Roman"/>
        </w:rPr>
        <w:t>both Euler and Hermite reconstructions.</w:t>
      </w:r>
    </w:p>
    <w:p w14:paraId="4281DC1C" w14:textId="7757919A" w:rsidR="007E671C" w:rsidRDefault="003D440B" w:rsidP="00643C67">
      <w:pPr>
        <w:spacing w:after="120" w:line="480" w:lineRule="auto"/>
        <w:jc w:val="both"/>
        <w:rPr>
          <w:rFonts w:ascii="Times New Roman" w:hAnsi="Times New Roman" w:cs="Times New Roman"/>
        </w:rPr>
      </w:pPr>
      <w:r w:rsidRPr="003D440B">
        <w:rPr>
          <w:rFonts w:ascii="Times New Roman" w:hAnsi="Times New Roman" w:cs="Times New Roman"/>
        </w:rPr>
        <w:lastRenderedPageBreak/>
        <w:t>For a swift analysis of univariate datasets, we recommend starting with Appendices A and B for foundational insights. Following this, running our MATLAB code '</w:t>
      </w:r>
      <w:proofErr w:type="spellStart"/>
      <w:r w:rsidRPr="003D440B">
        <w:rPr>
          <w:rFonts w:ascii="Times New Roman" w:hAnsi="Times New Roman" w:cs="Times New Roman"/>
        </w:rPr>
        <w:t>AllFigures.m</w:t>
      </w:r>
      <w:proofErr w:type="spellEnd"/>
      <w:r w:rsidRPr="003D440B">
        <w:rPr>
          <w:rFonts w:ascii="Times New Roman" w:hAnsi="Times New Roman" w:cs="Times New Roman"/>
        </w:rPr>
        <w:t>' will provide in-depth analyses of the five examples outlined in the main text, accompanied by detailed commentary and explanations</w:t>
      </w:r>
      <w:r w:rsidR="007E671C">
        <w:rPr>
          <w:rFonts w:ascii="Times New Roman" w:hAnsi="Times New Roman" w:cs="Times New Roman"/>
        </w:rPr>
        <w:t xml:space="preserve">. </w:t>
      </w:r>
      <w:r>
        <w:rPr>
          <w:rFonts w:ascii="Times New Roman" w:hAnsi="Times New Roman" w:cs="Times New Roman"/>
        </w:rPr>
        <w:t xml:space="preserve"> </w:t>
      </w:r>
      <w:r w:rsidRPr="003D440B">
        <w:rPr>
          <w:rFonts w:ascii="Times New Roman" w:hAnsi="Times New Roman" w:cs="Times New Roman"/>
        </w:rPr>
        <w:t>If you have the luxury of time and a desire to delve deeper into our package, we encourage you to explore our tutorial. By executing the code lines provided, you can explore numerous additional examples, enriching your understanding of our methodology and its applications.</w:t>
      </w:r>
      <w:r w:rsidR="007E671C">
        <w:rPr>
          <w:rFonts w:ascii="Times New Roman" w:hAnsi="Times New Roman" w:cs="Times New Roman"/>
        </w:rPr>
        <w:t xml:space="preserve"> Please find all the codes and the package in our GitHub repository in the following link:</w:t>
      </w:r>
    </w:p>
    <w:bookmarkEnd w:id="0"/>
    <w:p w14:paraId="6C4FD230" w14:textId="46BB2EAE" w:rsidR="00711FEB" w:rsidRPr="00A201F4" w:rsidRDefault="00711FEB"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A. Investigating the relaxation time scale of data </w:t>
      </w:r>
      <w:r w:rsidR="00BB0A52">
        <w:rPr>
          <w:rFonts w:ascii="Times New Roman" w:hAnsi="Times New Roman" w:cs="Times New Roman"/>
          <w:b/>
          <w:sz w:val="24"/>
          <w:szCs w:val="24"/>
        </w:rPr>
        <w:t>in advance</w:t>
      </w:r>
      <w:bookmarkStart w:id="1" w:name="_GoBack"/>
      <w:bookmarkEnd w:id="1"/>
    </w:p>
    <w:p w14:paraId="30DDCC61" w14:textId="7EAD42A4" w:rsidR="00472251" w:rsidRDefault="00711FE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It is important to have some knowledge or at least a feeling about the level of </w:t>
      </w:r>
      <w:r w:rsidR="00024D35">
        <w:rPr>
          <w:rFonts w:ascii="Times New Roman" w:eastAsiaTheme="minorEastAsia" w:hAnsi="Times New Roman" w:cs="Times New Roman"/>
        </w:rPr>
        <w:t xml:space="preserve">data </w:t>
      </w:r>
      <w:r>
        <w:rPr>
          <w:rFonts w:ascii="Times New Roman" w:eastAsiaTheme="minorEastAsia" w:hAnsi="Times New Roman" w:cs="Times New Roman"/>
        </w:rPr>
        <w:t>resolution before embarking on the analysis. This can roughly let us know to which regime (</w:t>
      </w:r>
      <w:r w:rsidR="00D80279">
        <w:rPr>
          <w:rFonts w:ascii="Times New Roman" w:eastAsiaTheme="minorEastAsia" w:hAnsi="Times New Roman" w:cs="Times New Roman"/>
        </w:rPr>
        <w:t xml:space="preserve">possible or impossible to reconstruct. </w:t>
      </w:r>
      <w:r w:rsidR="004D2073">
        <w:rPr>
          <w:rFonts w:ascii="Times New Roman" w:eastAsiaTheme="minorEastAsia" w:hAnsi="Times New Roman" w:cs="Times New Roman"/>
        </w:rPr>
        <w:t>S</w:t>
      </w:r>
      <w:r>
        <w:rPr>
          <w:rFonts w:ascii="Times New Roman" w:eastAsiaTheme="minorEastAsia" w:hAnsi="Times New Roman" w:cs="Times New Roman"/>
        </w:rPr>
        <w:t>ee the main text for the details)</w:t>
      </w:r>
      <w:r w:rsidR="00D80279">
        <w:rPr>
          <w:rFonts w:ascii="Times New Roman" w:eastAsiaTheme="minorEastAsia" w:hAnsi="Times New Roman" w:cs="Times New Roman"/>
        </w:rPr>
        <w:t xml:space="preserve"> our dataset belongs</w:t>
      </w:r>
      <w:r w:rsidR="004D2073">
        <w:rPr>
          <w:rFonts w:ascii="Times New Roman" w:eastAsiaTheme="minorEastAsia" w:hAnsi="Times New Roman" w:cs="Times New Roman"/>
        </w:rPr>
        <w:t xml:space="preserve"> to</w:t>
      </w:r>
      <w:r w:rsidR="00D80279">
        <w:rPr>
          <w:rFonts w:ascii="Times New Roman" w:eastAsiaTheme="minorEastAsia" w:hAnsi="Times New Roman" w:cs="Times New Roman"/>
        </w:rPr>
        <w:t xml:space="preserve">. And if the answer is </w:t>
      </w:r>
      <w:r w:rsidR="004D2073">
        <w:rPr>
          <w:rFonts w:ascii="Times New Roman" w:eastAsiaTheme="minorEastAsia" w:hAnsi="Times New Roman" w:cs="Times New Roman"/>
        </w:rPr>
        <w:t>yes (i.e., dataset resolution let us to fit a diffusion model),</w:t>
      </w:r>
      <w:r w:rsidR="00D80279">
        <w:rPr>
          <w:rFonts w:ascii="Times New Roman" w:eastAsiaTheme="minorEastAsia" w:hAnsi="Times New Roman" w:cs="Times New Roman"/>
        </w:rPr>
        <w:t xml:space="preserve"> it also helps to find to </w:t>
      </w:r>
      <w:r w:rsidR="00010620">
        <w:rPr>
          <w:rFonts w:ascii="Times New Roman" w:eastAsiaTheme="minorEastAsia" w:hAnsi="Times New Roman" w:cs="Times New Roman"/>
        </w:rPr>
        <w:t>which resolution category (low, medium, high) our dataset belongs to</w:t>
      </w:r>
      <w:r>
        <w:rPr>
          <w:rFonts w:ascii="Times New Roman" w:eastAsiaTheme="minorEastAsia" w:hAnsi="Times New Roman" w:cs="Times New Roman"/>
        </w:rPr>
        <w:t xml:space="preserve">. </w:t>
      </w:r>
      <w:r w:rsidR="004A301B">
        <w:rPr>
          <w:rFonts w:ascii="Times New Roman" w:eastAsiaTheme="minorEastAsia" w:hAnsi="Times New Roman" w:cs="Times New Roman"/>
        </w:rPr>
        <w:t>In the univariate case</w:t>
      </w:r>
      <w:r w:rsidR="002D6DE9">
        <w:rPr>
          <w:rFonts w:ascii="Times New Roman" w:eastAsiaTheme="minorEastAsia" w:hAnsi="Times New Roman" w:cs="Times New Roman"/>
        </w:rPr>
        <w:t>,</w:t>
      </w:r>
      <w:r w:rsidR="004A301B">
        <w:rPr>
          <w:rFonts w:ascii="Times New Roman" w:eastAsiaTheme="minorEastAsia" w:hAnsi="Times New Roman" w:cs="Times New Roman"/>
        </w:rPr>
        <w:t xml:space="preserve"> data resolution can be assessed by investigating the autocorrelation of data and then estimating the relaxation</w:t>
      </w:r>
      <w:r w:rsidR="00826F64">
        <w:rPr>
          <w:rFonts w:ascii="Times New Roman" w:eastAsiaTheme="minorEastAsia" w:hAnsi="Times New Roman" w:cs="Times New Roman"/>
        </w:rPr>
        <w:t xml:space="preserve"> (or correlation)</w:t>
      </w:r>
      <w:r w:rsidR="004A301B">
        <w:rPr>
          <w:rFonts w:ascii="Times New Roman" w:eastAsiaTheme="minorEastAsia" w:hAnsi="Times New Roman" w:cs="Times New Roman"/>
        </w:rPr>
        <w:t xml:space="preserve"> time of </w:t>
      </w:r>
      <w:r w:rsidR="004956C3">
        <w:rPr>
          <w:rFonts w:ascii="Times New Roman" w:eastAsiaTheme="minorEastAsia" w:hAnsi="Times New Roman" w:cs="Times New Roman"/>
        </w:rPr>
        <w:t>data:</w:t>
      </w:r>
      <w:r w:rsidR="00B9151A">
        <w:rPr>
          <w:rFonts w:ascii="Times New Roman" w:eastAsiaTheme="minorEastAsia" w:hAnsi="Times New Roman" w:cs="Times New Roman"/>
        </w:rPr>
        <w:t xml:space="preserve"> one fits the exponential </w:t>
      </w:r>
      <m:oMath>
        <m:r>
          <m:rPr>
            <m:sty m:val="p"/>
          </m:rPr>
          <w:rPr>
            <w:rFonts w:ascii="Cambria Math" w:eastAsiaTheme="minorEastAsia" w:hAnsi="Cambria Math" w:cs="Times New Roman"/>
          </w:rPr>
          <m:t>exp</m:t>
        </m:r>
        <m:d>
          <m:dPr>
            <m:ctrlPr>
              <w:rPr>
                <w:rFonts w:ascii="Cambria Math" w:eastAsiaTheme="minorEastAsia" w:hAnsi="Cambria Math" w:cs="Times New Roman"/>
              </w:rPr>
            </m:ctrlPr>
          </m:dPr>
          <m:e>
            <m:r>
              <w:rPr>
                <w:rFonts w:ascii="Cambria Math" w:eastAsiaTheme="minorEastAsia" w:hAnsi="Cambria Math" w:cs="Times New Roman"/>
              </w:rPr>
              <m:t xml:space="preserve">-ct </m:t>
            </m:r>
          </m:e>
        </m:d>
      </m:oMath>
      <w:r w:rsidR="00B9151A">
        <w:rPr>
          <w:rFonts w:ascii="Times New Roman" w:eastAsiaTheme="minorEastAsia" w:hAnsi="Times New Roman" w:cs="Times New Roman"/>
        </w:rPr>
        <w:t xml:space="preserve"> to some ‘first lags’ of the data autocorrelation function, estimate </w:t>
      </w:r>
      <m:oMath>
        <m:r>
          <w:rPr>
            <w:rFonts w:ascii="Cambria Math" w:eastAsiaTheme="minorEastAsia" w:hAnsi="Cambria Math" w:cs="Times New Roman"/>
          </w:rPr>
          <m:t>c</m:t>
        </m:r>
      </m:oMath>
      <w:r w:rsidR="00B9151A">
        <w:rPr>
          <w:rFonts w:ascii="Times New Roman" w:eastAsiaTheme="minorEastAsia" w:hAnsi="Times New Roman" w:cs="Times New Roman"/>
        </w:rPr>
        <w:t xml:space="preserve"> and finally the relaxation time is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r>
          <w:rPr>
            <w:rFonts w:ascii="Cambria Math" w:eastAsiaTheme="minorEastAsia" w:hAnsi="Cambria Math" w:cs="Times New Roman"/>
          </w:rPr>
          <m:t>=1/c</m:t>
        </m:r>
      </m:oMath>
      <w:r w:rsidR="00B9151A">
        <w:rPr>
          <w:rFonts w:ascii="Times New Roman" w:eastAsiaTheme="minorEastAsia" w:hAnsi="Times New Roman" w:cs="Times New Roman"/>
        </w:rPr>
        <w:t xml:space="preserve">. </w:t>
      </w:r>
    </w:p>
    <w:p w14:paraId="3F90844F" w14:textId="2D717682" w:rsidR="0070535F" w:rsidRDefault="00711FEB"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If the data sampling time</w:t>
      </w:r>
      <w:r w:rsidR="00146E9B">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is </w:t>
      </w:r>
      <w:r w:rsidR="0015153E">
        <w:rPr>
          <w:rFonts w:ascii="Times New Roman" w:eastAsiaTheme="minorEastAsia" w:hAnsi="Times New Roman" w:cs="Times New Roman"/>
        </w:rPr>
        <w:t xml:space="preserve">much </w:t>
      </w:r>
      <w:r>
        <w:rPr>
          <w:rFonts w:ascii="Times New Roman" w:eastAsiaTheme="minorEastAsia" w:hAnsi="Times New Roman" w:cs="Times New Roman"/>
        </w:rPr>
        <w:t>smaller than the relaxation time</w:t>
      </w:r>
      <w:r w:rsidR="00BB0E2B">
        <w:rPr>
          <w:rFonts w:ascii="Times New Roman" w:eastAsiaTheme="minorEastAsia" w:hAnsi="Times New Roman" w:cs="Times New Roman"/>
        </w:rPr>
        <w:t>(s)</w:t>
      </w:r>
      <w:r w:rsidR="00146E9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Pr>
          <w:rFonts w:ascii="Times New Roman" w:eastAsiaTheme="minorEastAsia" w:hAnsi="Times New Roman" w:cs="Times New Roman"/>
        </w:rPr>
        <w:t xml:space="preserve"> then </w:t>
      </w:r>
      <w:r w:rsidR="00464795">
        <w:rPr>
          <w:rFonts w:ascii="Times New Roman" w:eastAsiaTheme="minorEastAsia" w:hAnsi="Times New Roman" w:cs="Times New Roman"/>
        </w:rPr>
        <w:t xml:space="preserve">our </w:t>
      </w:r>
      <w:r>
        <w:rPr>
          <w:rFonts w:ascii="Times New Roman" w:eastAsiaTheme="minorEastAsia" w:hAnsi="Times New Roman" w:cs="Times New Roman"/>
        </w:rPr>
        <w:t xml:space="preserve">dataset has a </w:t>
      </w:r>
      <w:r w:rsidR="00C02512">
        <w:rPr>
          <w:rFonts w:ascii="Times New Roman" w:eastAsiaTheme="minorEastAsia" w:hAnsi="Times New Roman" w:cs="Times New Roman"/>
        </w:rPr>
        <w:t>high-</w:t>
      </w:r>
      <w:r>
        <w:rPr>
          <w:rFonts w:ascii="Times New Roman" w:eastAsiaTheme="minorEastAsia" w:hAnsi="Times New Roman" w:cs="Times New Roman"/>
        </w:rPr>
        <w:t>resolution and we can safely use simple reconstruction schemes like Langevin</w:t>
      </w:r>
      <w:r w:rsidR="00094083">
        <w:rPr>
          <w:rFonts w:ascii="Times New Roman" w:eastAsiaTheme="minorEastAsia" w:hAnsi="Times New Roman" w:cs="Times New Roman"/>
        </w:rPr>
        <w:t xml:space="preserve"> approach</w:t>
      </w:r>
      <w:r w:rsidR="00791148">
        <w:rPr>
          <w:rFonts w:ascii="Times New Roman" w:eastAsiaTheme="minorEastAsia" w:hAnsi="Times New Roman" w:cs="Times New Roman"/>
        </w:rPr>
        <w:t xml:space="preserve"> (see the references</w:t>
      </w:r>
      <w:r w:rsidR="001400A2">
        <w:rPr>
          <w:rFonts w:ascii="Times New Roman" w:eastAsiaTheme="minorEastAsia" w:hAnsi="Times New Roman" w:cs="Times New Roman"/>
        </w:rPr>
        <w:t xml:space="preserve"> </w:t>
      </w:r>
      <w:r w:rsidR="00791148">
        <w:rPr>
          <w:rFonts w:ascii="Times New Roman" w:eastAsiaTheme="minorEastAsia" w:hAnsi="Times New Roman" w:cs="Times New Roman"/>
        </w:rPr>
        <w:fldChar w:fldCharType="begin"/>
      </w:r>
      <w:r w:rsidR="00791148">
        <w:rPr>
          <w:rFonts w:ascii="Times New Roman" w:eastAsiaTheme="minorEastAsia" w:hAnsi="Times New Roman" w:cs="Times New Roman"/>
        </w:rPr>
        <w:instrText xml:space="preserve"> ADDIN EN.CITE &lt;EndNote&gt;&lt;Cite&gt;&lt;Author&gt;Siegert&lt;/Author&gt;&lt;Year&gt;1998&lt;/Year&gt;&lt;RecNum&gt;23&lt;/RecNum&gt;&lt;DisplayText&gt;(Siegert, Friedrich &amp;amp; Peinke 1998; Rinn&lt;style face="italic"&gt; et al.&lt;/style&gt; 2016)&lt;/DisplayText&gt;&lt;record&gt;&lt;rec-number&gt;23&lt;/rec-number&gt;&lt;foreign-keys&gt;&lt;key app="EN" db-id="pee2tdf92v0wwqeztzi5zrxo2fvtxvt0zsad" timestamp="0"&gt;23&lt;/key&gt;&lt;/foreign-keys&gt;&lt;ref-type name="Journal Article"&gt;17&lt;/ref-type&gt;&lt;contributors&gt;&lt;authors&gt;&lt;author&gt;Siegert, Silke&lt;/author&gt;&lt;author&gt;Friedrich, R&lt;/author&gt;&lt;author&gt;Peinke, J %J arXiv preprint cond-mat/9803250&lt;/author&gt;&lt;/authors&gt;&lt;/contributors&gt;&lt;titles&gt;&lt;title&gt;Analysis of data sets of stochastic systems&lt;/title&gt;&lt;/titles&gt;&lt;dates&gt;&lt;year&gt;1998&lt;/year&gt;&lt;/dates&gt;&lt;urls&gt;&lt;/urls&gt;&lt;/record&gt;&lt;/Cite&gt;&lt;Cite&gt;&lt;Author&gt;Rinn&lt;/Author&gt;&lt;Year&gt;2016&lt;/Year&gt;&lt;RecNum&gt;22&lt;/RecNum&gt;&lt;record&gt;&lt;rec-number&gt;22&lt;/rec-number&gt;&lt;foreign-keys&gt;&lt;key app="EN" db-id="pee2tdf92v0wwqeztzi5zrxo2fvtxvt0zsad" timestamp="0"&gt;22&lt;/key&gt;&lt;/foreign-keys&gt;&lt;ref-type name="Journal Article"&gt;17&lt;/ref-type&gt;&lt;contributors&gt;&lt;authors&gt;&lt;author&gt;Rinn, Philip&lt;/author&gt;&lt;author&gt;Lind, Pedro G&lt;/author&gt;&lt;author&gt;Wächter, Matthias&lt;/author&gt;&lt;author&gt;Peinke, Joachim %J arXiv preprint arXiv:.02036&lt;/author&gt;&lt;/authors&gt;&lt;/contributors&gt;&lt;titles&gt;&lt;title&gt;The Langevin Approach: An R Package for Modeling Markov Processes&lt;/title&gt;&lt;/titles&gt;&lt;dates&gt;&lt;year&gt;2016&lt;/year&gt;&lt;/dates&gt;&lt;urls&gt;&lt;/urls&gt;&lt;/record&gt;&lt;/Cite&gt;&lt;/EndNote&gt;</w:instrText>
      </w:r>
      <w:r w:rsidR="00791148">
        <w:rPr>
          <w:rFonts w:ascii="Times New Roman" w:eastAsiaTheme="minorEastAsia" w:hAnsi="Times New Roman" w:cs="Times New Roman"/>
        </w:rPr>
        <w:fldChar w:fldCharType="separate"/>
      </w:r>
      <w:r w:rsidR="00791148">
        <w:rPr>
          <w:rFonts w:ascii="Times New Roman" w:eastAsiaTheme="minorEastAsia" w:hAnsi="Times New Roman" w:cs="Times New Roman"/>
          <w:noProof/>
        </w:rPr>
        <w:t>(Siegert, Friedrich &amp; Peinke 1998; Rinn</w:t>
      </w:r>
      <w:r w:rsidR="00791148" w:rsidRPr="00791148">
        <w:rPr>
          <w:rFonts w:ascii="Times New Roman" w:eastAsiaTheme="minorEastAsia" w:hAnsi="Times New Roman" w:cs="Times New Roman"/>
          <w:i/>
          <w:noProof/>
        </w:rPr>
        <w:t xml:space="preserve"> et al.</w:t>
      </w:r>
      <w:r w:rsidR="00791148">
        <w:rPr>
          <w:rFonts w:ascii="Times New Roman" w:eastAsiaTheme="minorEastAsia" w:hAnsi="Times New Roman" w:cs="Times New Roman"/>
          <w:noProof/>
        </w:rPr>
        <w:t xml:space="preserve"> 2016)</w:t>
      </w:r>
      <w:r w:rsidR="00791148">
        <w:rPr>
          <w:rFonts w:ascii="Times New Roman" w:eastAsiaTheme="minorEastAsia" w:hAnsi="Times New Roman" w:cs="Times New Roman"/>
        </w:rPr>
        <w:fldChar w:fldCharType="end"/>
      </w:r>
      <w:r w:rsidR="00791148">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detailed explanation of this reconstruction scheme but </w:t>
      </w:r>
      <w:r w:rsidR="00464795">
        <w:rPr>
          <w:rFonts w:ascii="Times New Roman" w:eastAsiaTheme="minorEastAsia" w:hAnsi="Times New Roman" w:cs="Times New Roman"/>
        </w:rPr>
        <w:t>refer to</w:t>
      </w:r>
      <w:r w:rsidR="000F29D2">
        <w:rPr>
          <w:rFonts w:ascii="Times New Roman" w:eastAsiaTheme="minorEastAsia" w:hAnsi="Times New Roman" w:cs="Times New Roman"/>
        </w:rPr>
        <w:t xml:space="preserve"> </w:t>
      </w:r>
      <w:r w:rsidR="00FE2C54">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&lt;EndNote&gt;&lt;Cite&gt;&lt;Author&gt;Arani&lt;/Author&gt;&lt;Year&gt;2021&lt;/Year&gt;&lt;RecNum&gt;58&lt;/RecNum&gt;&lt;DisplayText&gt;(Arani&lt;style face="italic"&gt; et al.&lt;/style&gt; 2021)&lt;/DisplayText&gt;&lt;record&gt;&lt;rec-number&gt;58&lt;/rec-number&gt;&lt;foreign-keys&gt;&lt;key app="EN" db-id="59rrwxzsowtd25e9ft3vtfszaw00zwx90e0e" timestamp="1673975625"&gt;58&lt;/key&gt;&lt;/foreign-keys&gt;&lt;ref-type name="Journal Article"&gt;17&lt;/ref-type&gt;&lt;contributors&gt;&lt;authors&gt;&lt;author&gt;Arani, Babak MS&lt;/author&gt;&lt;author&gt;Carpenter, Stephen R&lt;/author&gt;&lt;author&gt;Lahti, Leo&lt;/author&gt;&lt;author&gt;Van Nes, Egbert H&lt;/author&gt;&lt;author&gt;Scheffer, Marten %J Science&lt;/author&gt;&lt;/authors&gt;&lt;/contributors&gt;&lt;titles&gt;&lt;title&gt;Exit time as a measure of ecological resilience&lt;/title&gt;&lt;/titles&gt;&lt;pages&gt;eaay4895&lt;/pages&gt;&lt;volume&gt;372&lt;/volume&gt;&lt;number&gt;6547&lt;/number&gt;&lt;dates&gt;&lt;year&gt;2021&lt;/year&gt;&lt;/dates&gt;&lt;isbn&gt;0036-8075&lt;/isbn&gt;&lt;urls&gt;&lt;/urls&gt;&lt;/record&gt;&lt;/Cite&gt;&lt;/EndNote&gt;</w:instrText>
      </w:r>
      <w:r w:rsidR="00FE2C54">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(Arani</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2021)</w:t>
      </w:r>
      <w:r w:rsidR="00FE2C54">
        <w:rPr>
          <w:rFonts w:ascii="Times New Roman" w:eastAsiaTheme="minorEastAsia" w:hAnsi="Times New Roman" w:cs="Times New Roman"/>
        </w:rPr>
        <w:fldChar w:fldCharType="end"/>
      </w:r>
      <w:r w:rsidR="009F5EA5">
        <w:rPr>
          <w:rFonts w:ascii="Times New Roman" w:eastAsiaTheme="minorEastAsia" w:hAnsi="Times New Roman" w:cs="Times New Roman"/>
        </w:rPr>
        <w:t xml:space="preserve"> </w:t>
      </w:r>
      <w:r w:rsidR="000F29D2">
        <w:rPr>
          <w:rFonts w:ascii="Times New Roman" w:eastAsiaTheme="minorEastAsia" w:hAnsi="Times New Roman" w:cs="Times New Roman"/>
        </w:rPr>
        <w:t xml:space="preserve">for a </w:t>
      </w:r>
      <w:r w:rsidR="00464795">
        <w:rPr>
          <w:rFonts w:ascii="Times New Roman" w:eastAsiaTheme="minorEastAsia" w:hAnsi="Times New Roman" w:cs="Times New Roman"/>
        </w:rPr>
        <w:t>brief</w:t>
      </w:r>
      <w:r w:rsidR="000F29D2">
        <w:rPr>
          <w:rFonts w:ascii="Times New Roman" w:eastAsiaTheme="minorEastAsia" w:hAnsi="Times New Roman" w:cs="Times New Roman"/>
        </w:rPr>
        <w:t xml:space="preserve"> overview)</w:t>
      </w:r>
      <w:r w:rsidR="00185196">
        <w:rPr>
          <w:rFonts w:ascii="Times New Roman" w:eastAsiaTheme="minorEastAsia" w:hAnsi="Times New Roman" w:cs="Times New Roman"/>
        </w:rPr>
        <w:t xml:space="preserve"> </w:t>
      </w:r>
      <w:r>
        <w:rPr>
          <w:rFonts w:ascii="Times New Roman" w:eastAsiaTheme="minorEastAsia" w:hAnsi="Times New Roman" w:cs="Times New Roman"/>
        </w:rPr>
        <w:t xml:space="preserve">or Euler </w:t>
      </w:r>
      <w:r w:rsidR="00185196">
        <w:rPr>
          <w:rFonts w:ascii="Times New Roman" w:eastAsiaTheme="minorEastAsia" w:hAnsi="Times New Roman" w:cs="Times New Roman"/>
        </w:rPr>
        <w:t>scheme (see Appendi</w:t>
      </w:r>
      <w:r w:rsidR="006B5945">
        <w:rPr>
          <w:rFonts w:ascii="Times New Roman" w:eastAsiaTheme="minorEastAsia" w:hAnsi="Times New Roman" w:cs="Times New Roman"/>
        </w:rPr>
        <w:t>x</w:t>
      </w:r>
      <w:r w:rsidR="00185196">
        <w:rPr>
          <w:rFonts w:ascii="Times New Roman" w:eastAsiaTheme="minorEastAsia" w:hAnsi="Times New Roman" w:cs="Times New Roman"/>
        </w:rPr>
        <w:t xml:space="preserve"> </w:t>
      </w:r>
      <w:r w:rsidR="00B26577">
        <w:rPr>
          <w:rFonts w:ascii="Times New Roman" w:eastAsiaTheme="minorEastAsia" w:hAnsi="Times New Roman" w:cs="Times New Roman"/>
        </w:rPr>
        <w:t>D</w:t>
      </w:r>
      <w:r w:rsidR="00185196">
        <w:rPr>
          <w:rFonts w:ascii="Times New Roman" w:eastAsiaTheme="minorEastAsia" w:hAnsi="Times New Roman" w:cs="Times New Roman"/>
        </w:rPr>
        <w:t>)</w:t>
      </w:r>
      <w:r>
        <w:rPr>
          <w:rFonts w:ascii="Times New Roman" w:eastAsiaTheme="minorEastAsia" w:hAnsi="Times New Roman" w:cs="Times New Roman"/>
        </w:rPr>
        <w:t>.</w:t>
      </w:r>
      <w:r w:rsidR="00021826">
        <w:rPr>
          <w:rFonts w:ascii="Times New Roman" w:eastAsiaTheme="minorEastAsia" w:hAnsi="Times New Roman" w:cs="Times New Roman"/>
        </w:rPr>
        <w:t xml:space="preserve"> When</w:t>
      </w:r>
      <w:r w:rsidR="00343D12">
        <w:rPr>
          <w:rFonts w:ascii="Times New Roman" w:eastAsiaTheme="minorEastAsia" w:hAnsi="Times New Roman" w:cs="Times New Roman"/>
        </w:rPr>
        <w:t xml:space="preserve"> the</w:t>
      </w:r>
      <w:r w:rsidR="00021826">
        <w:rPr>
          <w:rFonts w:ascii="Times New Roman" w:eastAsiaTheme="minorEastAsia" w:hAnsi="Times New Roman" w:cs="Times New Roman"/>
        </w:rPr>
        <w:t xml:space="preserve"> sampling time is of the same order of magnitude with relation time (the regime </w:t>
      </w:r>
      <m:oMath>
        <m:r>
          <w:rPr>
            <w:rFonts w:ascii="Cambria Math" w:eastAsiaTheme="minorEastAsia" w:hAnsi="Cambria Math" w:cs="Times New Roman"/>
          </w:rPr>
          <m:t>∆</m:t>
        </m:r>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021826">
        <w:rPr>
          <w:rFonts w:ascii="Times New Roman" w:eastAsiaTheme="minorEastAsia" w:hAnsi="Times New Roman" w:cs="Times New Roman"/>
        </w:rPr>
        <w:t>)</w:t>
      </w:r>
      <w:r w:rsidR="00D074F2">
        <w:rPr>
          <w:rFonts w:ascii="Times New Roman" w:eastAsiaTheme="minorEastAsia" w:hAnsi="Times New Roman" w:cs="Times New Roman"/>
        </w:rPr>
        <w:t xml:space="preserve"> there is still hope to infer the system </w:t>
      </w:r>
      <w:r w:rsidR="00343D12">
        <w:rPr>
          <w:rFonts w:ascii="Times New Roman" w:eastAsiaTheme="minorEastAsia" w:hAnsi="Times New Roman" w:cs="Times New Roman"/>
        </w:rPr>
        <w:t>from the</w:t>
      </w:r>
      <w:r w:rsidR="00D074F2">
        <w:rPr>
          <w:rFonts w:ascii="Times New Roman" w:eastAsiaTheme="minorEastAsia" w:hAnsi="Times New Roman" w:cs="Times New Roman"/>
        </w:rPr>
        <w:t xml:space="preserve"> data.</w:t>
      </w:r>
      <w:r>
        <w:rPr>
          <w:rFonts w:ascii="Times New Roman" w:eastAsiaTheme="minorEastAsia" w:hAnsi="Times New Roman" w:cs="Times New Roman"/>
        </w:rPr>
        <w:t xml:space="preserve"> </w:t>
      </w:r>
      <w:r w:rsidR="00D074F2">
        <w:rPr>
          <w:rFonts w:ascii="Times New Roman" w:eastAsiaTheme="minorEastAsia" w:hAnsi="Times New Roman" w:cs="Times New Roman"/>
        </w:rPr>
        <w:t>However, when</w:t>
      </w:r>
      <w:r>
        <w:rPr>
          <w:rFonts w:ascii="Times New Roman" w:eastAsiaTheme="minorEastAsia" w:hAnsi="Times New Roman" w:cs="Times New Roman"/>
        </w:rPr>
        <w:t xml:space="preserve"> </w:t>
      </w:r>
      <w:r w:rsidR="00552FF9">
        <w:rPr>
          <w:rFonts w:ascii="Times New Roman" w:eastAsiaTheme="minorEastAsia" w:hAnsi="Times New Roman" w:cs="Times New Roman"/>
        </w:rPr>
        <w:t xml:space="preserve">the </w:t>
      </w:r>
      <w:r>
        <w:rPr>
          <w:rFonts w:ascii="Times New Roman" w:eastAsiaTheme="minorEastAsia" w:hAnsi="Times New Roman" w:cs="Times New Roman"/>
        </w:rPr>
        <w:t>sampling time exceeds the relaxation time</w:t>
      </w:r>
      <w:r w:rsidR="00146E9B">
        <w:rPr>
          <w:rFonts w:ascii="Times New Roman" w:eastAsiaTheme="minorEastAsia" w:hAnsi="Times New Roman" w:cs="Times New Roman"/>
        </w:rPr>
        <w:t xml:space="preserve"> (the regime </w:t>
      </w:r>
      <m:oMath>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R</m:t>
            </m:r>
          </m:sub>
        </m:sSub>
      </m:oMath>
      <w:r w:rsidR="00146E9B">
        <w:rPr>
          <w:rFonts w:ascii="Times New Roman" w:eastAsiaTheme="minorEastAsia" w:hAnsi="Times New Roman" w:cs="Times New Roman"/>
        </w:rPr>
        <w:t>)</w:t>
      </w:r>
      <w:r w:rsidR="00CA2B85">
        <w:rPr>
          <w:rFonts w:ascii="Times New Roman" w:eastAsiaTheme="minorEastAsia" w:hAnsi="Times New Roman" w:cs="Times New Roman"/>
        </w:rPr>
        <w:t xml:space="preserve">, </w:t>
      </w:r>
      <w:r>
        <w:rPr>
          <w:rFonts w:ascii="Times New Roman" w:eastAsiaTheme="minorEastAsia" w:hAnsi="Times New Roman" w:cs="Times New Roman"/>
        </w:rPr>
        <w:t>it signal</w:t>
      </w:r>
      <w:r w:rsidR="00CA2B85">
        <w:rPr>
          <w:rFonts w:ascii="Times New Roman" w:eastAsiaTheme="minorEastAsia" w:hAnsi="Times New Roman" w:cs="Times New Roman"/>
        </w:rPr>
        <w:t>s</w:t>
      </w:r>
      <w:r>
        <w:rPr>
          <w:rFonts w:ascii="Times New Roman" w:eastAsiaTheme="minorEastAsia" w:hAnsi="Times New Roman" w:cs="Times New Roman"/>
        </w:rPr>
        <w:t xml:space="preserve"> that there is very little or no hope to </w:t>
      </w:r>
      <w:r w:rsidR="002E59CF">
        <w:rPr>
          <w:rFonts w:ascii="Times New Roman" w:eastAsiaTheme="minorEastAsia" w:hAnsi="Times New Roman" w:cs="Times New Roman"/>
        </w:rPr>
        <w:t>infer</w:t>
      </w:r>
      <w:r>
        <w:rPr>
          <w:rFonts w:ascii="Times New Roman" w:eastAsiaTheme="minorEastAsia" w:hAnsi="Times New Roman" w:cs="Times New Roman"/>
        </w:rPr>
        <w:t xml:space="preserve"> the underlying system</w:t>
      </w:r>
      <w:r w:rsidR="002E59CF">
        <w:rPr>
          <w:rFonts w:ascii="Times New Roman" w:eastAsiaTheme="minorEastAsia" w:hAnsi="Times New Roman" w:cs="Times New Roman"/>
        </w:rPr>
        <w:t xml:space="preserve"> properly,</w:t>
      </w:r>
      <w:r>
        <w:rPr>
          <w:rFonts w:ascii="Times New Roman" w:eastAsiaTheme="minorEastAsia" w:hAnsi="Times New Roman" w:cs="Times New Roman"/>
        </w:rPr>
        <w:t xml:space="preserve"> and all reconstruction techniques </w:t>
      </w:r>
      <w:r w:rsidR="00BB0E2B">
        <w:rPr>
          <w:rFonts w:ascii="Times New Roman" w:eastAsiaTheme="minorEastAsia" w:hAnsi="Times New Roman" w:cs="Times New Roman"/>
        </w:rPr>
        <w:t>might</w:t>
      </w:r>
      <w:r>
        <w:rPr>
          <w:rFonts w:ascii="Times New Roman" w:eastAsiaTheme="minorEastAsia" w:hAnsi="Times New Roman" w:cs="Times New Roman"/>
        </w:rPr>
        <w:t xml:space="preserve"> fail.</w:t>
      </w:r>
      <w:r w:rsidR="0070535F">
        <w:rPr>
          <w:rFonts w:ascii="Times New Roman" w:eastAsiaTheme="minorEastAsia" w:hAnsi="Times New Roman" w:cs="Times New Roman"/>
        </w:rPr>
        <w:t xml:space="preserve"> Knowing the relaxation time prior to performing reconstruction is important to select </w:t>
      </w:r>
      <w:r w:rsidR="002E59CF">
        <w:rPr>
          <w:rFonts w:ascii="Times New Roman" w:eastAsiaTheme="minorEastAsia" w:hAnsi="Times New Roman" w:cs="Times New Roman"/>
        </w:rPr>
        <w:t>the</w:t>
      </w:r>
      <w:r w:rsidR="0070535F">
        <w:rPr>
          <w:rFonts w:ascii="Times New Roman" w:eastAsiaTheme="minorEastAsia" w:hAnsi="Times New Roman" w:cs="Times New Roman"/>
        </w:rPr>
        <w:t xml:space="preserve"> right </w:t>
      </w:r>
      <w:r w:rsidR="000F709D">
        <w:rPr>
          <w:rFonts w:ascii="Times New Roman" w:eastAsiaTheme="minorEastAsia" w:hAnsi="Times New Roman" w:cs="Times New Roman"/>
        </w:rPr>
        <w:t xml:space="preserve">reconstruction </w:t>
      </w:r>
      <w:r w:rsidR="0070535F">
        <w:rPr>
          <w:rFonts w:ascii="Times New Roman" w:eastAsiaTheme="minorEastAsia" w:hAnsi="Times New Roman" w:cs="Times New Roman"/>
        </w:rPr>
        <w:t>algorithm. In the first regime, we can safely perform a Euler</w:t>
      </w:r>
      <w:r w:rsidR="000A0699">
        <w:rPr>
          <w:rFonts w:ascii="Times New Roman" w:eastAsiaTheme="minorEastAsia" w:hAnsi="Times New Roman" w:cs="Times New Roman"/>
        </w:rPr>
        <w:t xml:space="preserve"> or Langevin</w:t>
      </w:r>
      <w:r w:rsidR="0070535F">
        <w:rPr>
          <w:rFonts w:ascii="Times New Roman" w:eastAsiaTheme="minorEastAsia" w:hAnsi="Times New Roman" w:cs="Times New Roman"/>
        </w:rPr>
        <w:t xml:space="preserve"> reconstruction</w:t>
      </w:r>
      <w:r w:rsidR="000A0699">
        <w:rPr>
          <w:rFonts w:ascii="Times New Roman" w:eastAsiaTheme="minorEastAsia" w:hAnsi="Times New Roman" w:cs="Times New Roman"/>
        </w:rPr>
        <w:t>, as mentioned</w:t>
      </w:r>
      <w:r w:rsidR="0070535F">
        <w:rPr>
          <w:rFonts w:ascii="Times New Roman" w:eastAsiaTheme="minorEastAsia" w:hAnsi="Times New Roman" w:cs="Times New Roman"/>
        </w:rPr>
        <w:t>. In the second regime</w:t>
      </w:r>
      <w:r w:rsidR="000A0699">
        <w:rPr>
          <w:rFonts w:ascii="Times New Roman" w:eastAsiaTheme="minorEastAsia" w:hAnsi="Times New Roman" w:cs="Times New Roman"/>
        </w:rPr>
        <w:t>,</w:t>
      </w:r>
      <w:r w:rsidR="0070535F">
        <w:rPr>
          <w:rFonts w:ascii="Times New Roman" w:eastAsiaTheme="minorEastAsia" w:hAnsi="Times New Roman" w:cs="Times New Roman"/>
        </w:rPr>
        <w:t xml:space="preserve"> we have to use a more accurate reconstruction procedure like the Hermite reconstruction </w:t>
      </w:r>
      <w:r w:rsidR="0070535F">
        <w:rPr>
          <w:rFonts w:ascii="Times New Roman" w:eastAsiaTheme="minorEastAsia" w:hAnsi="Times New Roman" w:cs="Times New Roman"/>
        </w:rPr>
        <w:lastRenderedPageBreak/>
        <w:t>(Appendi</w:t>
      </w:r>
      <w:r w:rsidR="000A0699">
        <w:rPr>
          <w:rFonts w:ascii="Times New Roman" w:eastAsiaTheme="minorEastAsia" w:hAnsi="Times New Roman" w:cs="Times New Roman"/>
        </w:rPr>
        <w:t>ces</w:t>
      </w:r>
      <w:r w:rsidR="0070535F">
        <w:rPr>
          <w:rFonts w:ascii="Times New Roman" w:eastAsiaTheme="minorEastAsia" w:hAnsi="Times New Roman" w:cs="Times New Roman"/>
        </w:rPr>
        <w:t xml:space="preserve"> </w:t>
      </w:r>
      <w:r w:rsidR="006B5945">
        <w:rPr>
          <w:rFonts w:ascii="Times New Roman" w:eastAsiaTheme="minorEastAsia" w:hAnsi="Times New Roman" w:cs="Times New Roman"/>
        </w:rPr>
        <w:t xml:space="preserve">E and </w:t>
      </w:r>
      <w:r w:rsidR="0070535F">
        <w:rPr>
          <w:rFonts w:ascii="Times New Roman" w:eastAsiaTheme="minorEastAsia" w:hAnsi="Times New Roman" w:cs="Times New Roman"/>
        </w:rPr>
        <w:t>F)</w:t>
      </w:r>
      <w:r w:rsidR="007A38B8">
        <w:rPr>
          <w:rFonts w:ascii="Times New Roman" w:eastAsiaTheme="minorEastAsia" w:hAnsi="Times New Roman" w:cs="Times New Roman"/>
        </w:rPr>
        <w:t xml:space="preserve"> and use a rather </w:t>
      </w:r>
      <w:r w:rsidR="000A0699">
        <w:rPr>
          <w:rFonts w:ascii="Times New Roman" w:eastAsiaTheme="minorEastAsia" w:hAnsi="Times New Roman" w:cs="Times New Roman"/>
        </w:rPr>
        <w:t>large</w:t>
      </w:r>
      <w:r w:rsidR="007A38B8">
        <w:rPr>
          <w:rFonts w:ascii="Times New Roman" w:eastAsiaTheme="minorEastAsia" w:hAnsi="Times New Roman" w:cs="Times New Roman"/>
        </w:rPr>
        <w:t xml:space="preserve"> value of the parameter K (this is a key parameter in Hermite reconstruction)</w:t>
      </w:r>
      <w:r w:rsidR="0070535F">
        <w:rPr>
          <w:rFonts w:ascii="Times New Roman" w:eastAsiaTheme="minorEastAsia" w:hAnsi="Times New Roman" w:cs="Times New Roman"/>
        </w:rPr>
        <w:t xml:space="preserve">. </w:t>
      </w:r>
      <w:r w:rsidR="007A38B8">
        <w:rPr>
          <w:rFonts w:ascii="Times New Roman" w:eastAsiaTheme="minorEastAsia" w:hAnsi="Times New Roman" w:cs="Times New Roman"/>
        </w:rPr>
        <w:t>Further</w:t>
      </w:r>
      <w:r w:rsidR="000A0699">
        <w:rPr>
          <w:rFonts w:ascii="Times New Roman" w:eastAsiaTheme="minorEastAsia" w:hAnsi="Times New Roman" w:cs="Times New Roman"/>
        </w:rPr>
        <w:t>more</w:t>
      </w:r>
      <w:r w:rsidR="007A38B8">
        <w:rPr>
          <w:rFonts w:ascii="Times New Roman" w:eastAsiaTheme="minorEastAsia" w:hAnsi="Times New Roman" w:cs="Times New Roman"/>
        </w:rPr>
        <w:t xml:space="preserve">, if </w:t>
      </w:r>
      <m:oMath>
        <m:r>
          <w:rPr>
            <w:rFonts w:ascii="Cambria Math" w:eastAsiaTheme="minorEastAsia" w:hAnsi="Cambria Math" w:cs="Times New Roman"/>
          </w:rPr>
          <m:t>∆</m:t>
        </m:r>
      </m:oMath>
      <w:r w:rsidR="007A38B8">
        <w:rPr>
          <w:rFonts w:ascii="Times New Roman" w:eastAsiaTheme="minorEastAsia" w:hAnsi="Times New Roman" w:cs="Times New Roman"/>
        </w:rPr>
        <w:t xml:space="preserve"> is between the first and second regime (i.e., data resolution is medium)</w:t>
      </w:r>
      <w:r w:rsidR="000A0699">
        <w:rPr>
          <w:rFonts w:ascii="Times New Roman" w:eastAsiaTheme="minorEastAsia" w:hAnsi="Times New Roman" w:cs="Times New Roman"/>
        </w:rPr>
        <w:t>,</w:t>
      </w:r>
      <w:r w:rsidR="007A38B8">
        <w:rPr>
          <w:rFonts w:ascii="Times New Roman" w:eastAsiaTheme="minorEastAsia" w:hAnsi="Times New Roman" w:cs="Times New Roman"/>
        </w:rPr>
        <w:t xml:space="preserve"> then we can choose a smaller value of K. Since, Hermite reconstruction with </w:t>
      </w:r>
      <w:r w:rsidR="003B0808">
        <w:rPr>
          <w:rFonts w:ascii="Times New Roman" w:eastAsiaTheme="minorEastAsia" w:hAnsi="Times New Roman" w:cs="Times New Roman"/>
        </w:rPr>
        <w:t>a large</w:t>
      </w:r>
      <w:r w:rsidR="007A38B8">
        <w:rPr>
          <w:rFonts w:ascii="Times New Roman" w:eastAsiaTheme="minorEastAsia" w:hAnsi="Times New Roman" w:cs="Times New Roman"/>
        </w:rPr>
        <w:t xml:space="preserve"> K can be time</w:t>
      </w:r>
      <w:r w:rsidR="0019062C">
        <w:rPr>
          <w:rFonts w:ascii="Times New Roman" w:eastAsiaTheme="minorEastAsia" w:hAnsi="Times New Roman" w:cs="Times New Roman"/>
        </w:rPr>
        <w:t>-</w:t>
      </w:r>
      <w:r w:rsidR="007A38B8">
        <w:rPr>
          <w:rFonts w:ascii="Times New Roman" w:eastAsiaTheme="minorEastAsia" w:hAnsi="Times New Roman" w:cs="Times New Roman"/>
        </w:rPr>
        <w:t>consuming</w:t>
      </w:r>
      <w:r w:rsidR="0019062C">
        <w:rPr>
          <w:rFonts w:ascii="Times New Roman" w:eastAsiaTheme="minorEastAsia" w:hAnsi="Times New Roman" w:cs="Times New Roman"/>
        </w:rPr>
        <w:t>,</w:t>
      </w:r>
      <w:r w:rsidR="007A38B8">
        <w:rPr>
          <w:rFonts w:ascii="Times New Roman" w:eastAsiaTheme="minorEastAsia" w:hAnsi="Times New Roman" w:cs="Times New Roman"/>
        </w:rPr>
        <w:t xml:space="preserve"> having prior knowledge </w:t>
      </w:r>
      <w:r w:rsidR="0019062C">
        <w:rPr>
          <w:rFonts w:ascii="Times New Roman" w:eastAsiaTheme="minorEastAsia" w:hAnsi="Times New Roman" w:cs="Times New Roman"/>
        </w:rPr>
        <w:t>of</w:t>
      </w:r>
      <w:r w:rsidR="007A38B8">
        <w:rPr>
          <w:rFonts w:ascii="Times New Roman" w:eastAsiaTheme="minorEastAsia" w:hAnsi="Times New Roman" w:cs="Times New Roman"/>
        </w:rPr>
        <w:t xml:space="preserve"> the data resolution is helpful </w:t>
      </w:r>
      <w:r w:rsidR="0019062C">
        <w:rPr>
          <w:rFonts w:ascii="Times New Roman" w:eastAsiaTheme="minorEastAsia" w:hAnsi="Times New Roman" w:cs="Times New Roman"/>
        </w:rPr>
        <w:t>for selecting</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the</w:t>
      </w:r>
      <w:r w:rsidR="007A38B8">
        <w:rPr>
          <w:rFonts w:ascii="Times New Roman" w:eastAsiaTheme="minorEastAsia" w:hAnsi="Times New Roman" w:cs="Times New Roman"/>
        </w:rPr>
        <w:t xml:space="preserve"> right reconstruction algorithm with proper parameters</w:t>
      </w:r>
      <w:r w:rsidR="00D9636C">
        <w:rPr>
          <w:rFonts w:ascii="Times New Roman" w:eastAsiaTheme="minorEastAsia" w:hAnsi="Times New Roman" w:cs="Times New Roman"/>
        </w:rPr>
        <w:t xml:space="preserve"> to strike</w:t>
      </w:r>
      <w:r w:rsidR="007A38B8">
        <w:rPr>
          <w:rFonts w:ascii="Times New Roman" w:eastAsiaTheme="minorEastAsia" w:hAnsi="Times New Roman" w:cs="Times New Roman"/>
        </w:rPr>
        <w:t xml:space="preserve"> </w:t>
      </w:r>
      <w:r w:rsidR="00D9636C">
        <w:rPr>
          <w:rFonts w:ascii="Times New Roman" w:eastAsiaTheme="minorEastAsia" w:hAnsi="Times New Roman" w:cs="Times New Roman"/>
        </w:rPr>
        <w:t>a</w:t>
      </w:r>
      <w:r w:rsidR="007A38B8">
        <w:rPr>
          <w:rFonts w:ascii="Times New Roman" w:eastAsiaTheme="minorEastAsia" w:hAnsi="Times New Roman" w:cs="Times New Roman"/>
        </w:rPr>
        <w:t xml:space="preserve"> balance between accuracy and speed.</w:t>
      </w:r>
      <w:r w:rsidR="003E2210">
        <w:rPr>
          <w:rFonts w:ascii="Times New Roman" w:eastAsiaTheme="minorEastAsia" w:hAnsi="Times New Roman" w:cs="Times New Roman"/>
        </w:rPr>
        <w:t xml:space="preserve">  </w:t>
      </w:r>
    </w:p>
    <w:p w14:paraId="45E35430" w14:textId="01249A5E" w:rsidR="00800D3A" w:rsidRPr="00A201F4" w:rsidRDefault="00800D3A"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Appendix</w:t>
      </w:r>
      <w:r w:rsidR="00EC2CED" w:rsidRPr="00A201F4">
        <w:rPr>
          <w:rFonts w:ascii="Times New Roman" w:hAnsi="Times New Roman" w:cs="Times New Roman"/>
          <w:b/>
          <w:sz w:val="24"/>
          <w:szCs w:val="24"/>
        </w:rPr>
        <w:t xml:space="preserve"> </w:t>
      </w:r>
      <w:r w:rsidR="005A2109" w:rsidRPr="00A201F4">
        <w:rPr>
          <w:rFonts w:ascii="Times New Roman" w:hAnsi="Times New Roman" w:cs="Times New Roman"/>
          <w:b/>
          <w:sz w:val="24"/>
          <w:szCs w:val="24"/>
        </w:rPr>
        <w:t>B</w:t>
      </w:r>
      <w:r w:rsidR="002D21F4" w:rsidRPr="00A201F4">
        <w:rPr>
          <w:rFonts w:ascii="Times New Roman" w:hAnsi="Times New Roman" w:cs="Times New Roman"/>
          <w:b/>
          <w:sz w:val="24"/>
          <w:szCs w:val="24"/>
        </w:rPr>
        <w:t xml:space="preserve">. </w:t>
      </w:r>
      <w:r w:rsidR="006F71EB" w:rsidRPr="00A201F4">
        <w:rPr>
          <w:rFonts w:ascii="Times New Roman" w:hAnsi="Times New Roman" w:cs="Times New Roman"/>
          <w:b/>
          <w:sz w:val="24"/>
          <w:szCs w:val="24"/>
        </w:rPr>
        <w:t>T</w:t>
      </w:r>
      <w:r w:rsidR="00C64C55" w:rsidRPr="00A201F4">
        <w:rPr>
          <w:rFonts w:ascii="Times New Roman" w:hAnsi="Times New Roman" w:cs="Times New Roman"/>
          <w:b/>
          <w:sz w:val="24"/>
          <w:szCs w:val="24"/>
        </w:rPr>
        <w:t>wo more</w:t>
      </w:r>
      <w:r w:rsidR="00711FEB" w:rsidRPr="00A201F4">
        <w:rPr>
          <w:rFonts w:ascii="Times New Roman" w:hAnsi="Times New Roman" w:cs="Times New Roman"/>
          <w:b/>
          <w:sz w:val="24"/>
          <w:szCs w:val="24"/>
        </w:rPr>
        <w:t xml:space="preserve"> </w:t>
      </w:r>
      <w:r w:rsidR="002D21F4" w:rsidRPr="00A201F4">
        <w:rPr>
          <w:rFonts w:ascii="Times New Roman" w:hAnsi="Times New Roman" w:cs="Times New Roman"/>
          <w:b/>
          <w:sz w:val="24"/>
          <w:szCs w:val="24"/>
        </w:rPr>
        <w:t>data</w:t>
      </w:r>
      <w:r w:rsidR="00C64C55" w:rsidRPr="00A201F4">
        <w:rPr>
          <w:rFonts w:ascii="Times New Roman" w:hAnsi="Times New Roman" w:cs="Times New Roman"/>
          <w:b/>
          <w:sz w:val="24"/>
          <w:szCs w:val="24"/>
        </w:rPr>
        <w:t xml:space="preserve"> requirements</w:t>
      </w:r>
      <w:r w:rsidR="002D21F4" w:rsidRPr="00A201F4">
        <w:rPr>
          <w:rFonts w:ascii="Times New Roman" w:hAnsi="Times New Roman" w:cs="Times New Roman"/>
          <w:b/>
          <w:sz w:val="24"/>
          <w:szCs w:val="24"/>
        </w:rPr>
        <w:t xml:space="preserve"> </w:t>
      </w:r>
      <w:r w:rsidR="008B7030" w:rsidRPr="00A201F4">
        <w:rPr>
          <w:rFonts w:ascii="Times New Roman" w:hAnsi="Times New Roman" w:cs="Times New Roman"/>
          <w:b/>
          <w:sz w:val="24"/>
          <w:szCs w:val="24"/>
        </w:rPr>
        <w:t>prior to</w:t>
      </w:r>
      <w:r w:rsidR="002D21F4" w:rsidRPr="00A201F4">
        <w:rPr>
          <w:rFonts w:ascii="Times New Roman" w:hAnsi="Times New Roman" w:cs="Times New Roman"/>
          <w:b/>
          <w:sz w:val="24"/>
          <w:szCs w:val="24"/>
        </w:rPr>
        <w:t xml:space="preserve"> performing reconstruction</w:t>
      </w:r>
    </w:p>
    <w:p w14:paraId="4345C564" w14:textId="49A0D075" w:rsidR="00F22F1C" w:rsidRDefault="00ED1B1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D</w:t>
      </w:r>
      <w:r w:rsidR="00B24B2A">
        <w:rPr>
          <w:rFonts w:ascii="Times New Roman" w:eastAsiaTheme="minorEastAsia" w:hAnsi="Times New Roman" w:cs="Times New Roman"/>
        </w:rPr>
        <w:t xml:space="preserve">ata should </w:t>
      </w:r>
      <w:r w:rsidR="00ED4E15">
        <w:rPr>
          <w:rFonts w:ascii="Times New Roman" w:eastAsiaTheme="minorEastAsia" w:hAnsi="Times New Roman" w:cs="Times New Roman"/>
        </w:rPr>
        <w:t>be</w:t>
      </w:r>
      <w:r w:rsidR="00B24B2A">
        <w:rPr>
          <w:rFonts w:ascii="Times New Roman" w:eastAsiaTheme="minorEastAsia" w:hAnsi="Times New Roman" w:cs="Times New Roman"/>
        </w:rPr>
        <w:t xml:space="preserve"> stationary</w:t>
      </w:r>
      <w:r w:rsidR="00065565">
        <w:rPr>
          <w:rFonts w:ascii="Times New Roman" w:eastAsiaTheme="minorEastAsia" w:hAnsi="Times New Roman" w:cs="Times New Roman"/>
        </w:rPr>
        <w:t xml:space="preserve"> </w:t>
      </w:r>
      <w:r w:rsidR="00B24B2A">
        <w:rPr>
          <w:rFonts w:ascii="Times New Roman" w:eastAsiaTheme="minorEastAsia" w:hAnsi="Times New Roman" w:cs="Times New Roman"/>
        </w:rPr>
        <w:t>at leas</w:t>
      </w:r>
      <w:r w:rsidR="002F4BDA">
        <w:rPr>
          <w:rFonts w:ascii="Times New Roman" w:eastAsiaTheme="minorEastAsia" w:hAnsi="Times New Roman" w:cs="Times New Roman"/>
        </w:rPr>
        <w:t>t</w:t>
      </w:r>
      <w:r w:rsidR="00B24B2A">
        <w:rPr>
          <w:rFonts w:ascii="Times New Roman" w:eastAsiaTheme="minorEastAsia" w:hAnsi="Times New Roman" w:cs="Times New Roman"/>
        </w:rPr>
        <w:t xml:space="preserve"> in a weak sense. Loosely speaking, stationarity </w:t>
      </w:r>
      <w:r w:rsidR="00ED4E15">
        <w:rPr>
          <w:rFonts w:ascii="Times New Roman" w:eastAsiaTheme="minorEastAsia" w:hAnsi="Times New Roman" w:cs="Times New Roman"/>
        </w:rPr>
        <w:t>implies that</w:t>
      </w:r>
      <w:r w:rsidR="00B24B2A">
        <w:rPr>
          <w:rFonts w:ascii="Times New Roman" w:eastAsiaTheme="minorEastAsia" w:hAnsi="Times New Roman" w:cs="Times New Roman"/>
        </w:rPr>
        <w:t xml:space="preserve"> that the statistical properties of</w:t>
      </w:r>
      <w:r w:rsidR="00C05EC3">
        <w:rPr>
          <w:rFonts w:ascii="Times New Roman" w:eastAsiaTheme="minorEastAsia" w:hAnsi="Times New Roman" w:cs="Times New Roman"/>
        </w:rPr>
        <w:t xml:space="preserve"> the system (and hence the dataset at hand)</w:t>
      </w:r>
      <w:r w:rsidR="00B24B2A">
        <w:rPr>
          <w:rFonts w:ascii="Times New Roman" w:eastAsiaTheme="minorEastAsia" w:hAnsi="Times New Roman" w:cs="Times New Roman"/>
        </w:rPr>
        <w:t xml:space="preserve"> should remain constant over time. </w:t>
      </w:r>
      <w:r w:rsidR="004318CD">
        <w:rPr>
          <w:rFonts w:ascii="Times New Roman" w:eastAsiaTheme="minorEastAsia" w:hAnsi="Times New Roman" w:cs="Times New Roman"/>
        </w:rPr>
        <w:t xml:space="preserve"> Weak s</w:t>
      </w:r>
      <w:r w:rsidR="00B24B2A">
        <w:rPr>
          <w:rFonts w:ascii="Times New Roman" w:eastAsiaTheme="minorEastAsia" w:hAnsi="Times New Roman" w:cs="Times New Roman"/>
        </w:rPr>
        <w:t>tationarity</w:t>
      </w:r>
      <w:r w:rsidR="003D2829">
        <w:rPr>
          <w:rFonts w:ascii="Times New Roman" w:eastAsiaTheme="minorEastAsia" w:hAnsi="Times New Roman" w:cs="Times New Roman"/>
        </w:rPr>
        <w:t xml:space="preserve"> over a</w:t>
      </w:r>
      <w:r w:rsidR="00F45391">
        <w:rPr>
          <w:rFonts w:ascii="Times New Roman" w:eastAsiaTheme="minorEastAsia" w:hAnsi="Times New Roman" w:cs="Times New Roman"/>
        </w:rPr>
        <w:t xml:space="preserve"> fixed</w:t>
      </w:r>
      <w:r w:rsidR="003D2829">
        <w:rPr>
          <w:rFonts w:ascii="Times New Roman" w:eastAsiaTheme="minorEastAsia" w:hAnsi="Times New Roman" w:cs="Times New Roman"/>
        </w:rPr>
        <w:t xml:space="preserve"> time-window</w:t>
      </w:r>
      <w:r w:rsidR="00B24B2A">
        <w:rPr>
          <w:rFonts w:ascii="Times New Roman" w:eastAsiaTheme="minorEastAsia" w:hAnsi="Times New Roman" w:cs="Times New Roman"/>
        </w:rPr>
        <w:t xml:space="preserve"> requires</w:t>
      </w:r>
      <w:r w:rsidR="00077442">
        <w:rPr>
          <w:rFonts w:ascii="Times New Roman" w:eastAsiaTheme="minorEastAsia" w:hAnsi="Times New Roman" w:cs="Times New Roman"/>
        </w:rPr>
        <w:t xml:space="preserve"> that </w:t>
      </w:r>
      <w:r w:rsidR="00B24B2A">
        <w:rPr>
          <w:rFonts w:ascii="Times New Roman" w:eastAsiaTheme="minorEastAsia" w:hAnsi="Times New Roman" w:cs="Times New Roman"/>
        </w:rPr>
        <w:t>the mean and variance of data to remain unchanged</w:t>
      </w:r>
      <w:r w:rsidR="004318CD">
        <w:rPr>
          <w:rFonts w:ascii="Times New Roman" w:eastAsiaTheme="minorEastAsia" w:hAnsi="Times New Roman" w:cs="Times New Roman"/>
        </w:rPr>
        <w:t>,</w:t>
      </w:r>
      <w:r w:rsidR="00B24B2A">
        <w:rPr>
          <w:rFonts w:ascii="Times New Roman" w:eastAsiaTheme="minorEastAsia" w:hAnsi="Times New Roman" w:cs="Times New Roman"/>
        </w:rPr>
        <w:t xml:space="preserve"> and the autocorrelation function </w:t>
      </w:r>
      <w:r w:rsidR="004318CD">
        <w:rPr>
          <w:rFonts w:ascii="Times New Roman" w:eastAsiaTheme="minorEastAsia" w:hAnsi="Times New Roman" w:cs="Times New Roman"/>
        </w:rPr>
        <w:t>d</w:t>
      </w:r>
      <w:r w:rsidR="00B24B2A">
        <w:rPr>
          <w:rFonts w:ascii="Times New Roman" w:eastAsiaTheme="minorEastAsia" w:hAnsi="Times New Roman" w:cs="Times New Roman"/>
        </w:rPr>
        <w:t>epend</w:t>
      </w:r>
      <w:r w:rsidR="004318CD">
        <w:rPr>
          <w:rFonts w:ascii="Times New Roman" w:eastAsiaTheme="minorEastAsia" w:hAnsi="Times New Roman" w:cs="Times New Roman"/>
        </w:rPr>
        <w:t>s</w:t>
      </w:r>
      <w:r w:rsidR="00B24B2A">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only </w:t>
      </w:r>
      <w:r w:rsidR="00B24B2A">
        <w:rPr>
          <w:rFonts w:ascii="Times New Roman" w:eastAsiaTheme="minorEastAsia" w:hAnsi="Times New Roman" w:cs="Times New Roman"/>
        </w:rPr>
        <w:t xml:space="preserve">on the time lag rather than the initial and final </w:t>
      </w:r>
      <w:r w:rsidR="005D14A8">
        <w:rPr>
          <w:rFonts w:ascii="Times New Roman" w:eastAsiaTheme="minorEastAsia" w:hAnsi="Times New Roman" w:cs="Times New Roman"/>
        </w:rPr>
        <w:t>times</w:t>
      </w:r>
      <w:r w:rsidR="00121128">
        <w:rPr>
          <w:rFonts w:ascii="Times New Roman" w:eastAsiaTheme="minorEastAsia" w:hAnsi="Times New Roman" w:cs="Times New Roman"/>
        </w:rPr>
        <w:t xml:space="preserve"> </w:t>
      </w:r>
      <w:r w:rsidR="004318CD">
        <w:rPr>
          <w:rFonts w:ascii="Times New Roman" w:eastAsiaTheme="minorEastAsia" w:hAnsi="Times New Roman" w:cs="Times New Roman"/>
        </w:rPr>
        <w:t xml:space="preserve">within the </w:t>
      </w:r>
      <w:r w:rsidR="00121128">
        <w:rPr>
          <w:rFonts w:ascii="Times New Roman" w:eastAsiaTheme="minorEastAsia" w:hAnsi="Times New Roman" w:cs="Times New Roman"/>
        </w:rPr>
        <w:t>window</w:t>
      </w:r>
      <w:r w:rsidR="005D14A8">
        <w:rPr>
          <w:rFonts w:ascii="Times New Roman" w:eastAsiaTheme="minorEastAsia" w:hAnsi="Times New Roman" w:cs="Times New Roman"/>
        </w:rPr>
        <w:t xml:space="preserve">. However, even if </w:t>
      </w:r>
      <w:r w:rsidR="0093766E">
        <w:rPr>
          <w:rFonts w:ascii="Times New Roman" w:eastAsiaTheme="minorEastAsia" w:hAnsi="Times New Roman" w:cs="Times New Roman"/>
        </w:rPr>
        <w:t xml:space="preserve">stationarity </w:t>
      </w:r>
      <w:r w:rsidR="005D14A8">
        <w:rPr>
          <w:rFonts w:ascii="Times New Roman" w:eastAsiaTheme="minorEastAsia" w:hAnsi="Times New Roman" w:cs="Times New Roman"/>
        </w:rPr>
        <w:t>is violated</w:t>
      </w:r>
      <w:r w:rsidR="0093766E">
        <w:rPr>
          <w:rFonts w:ascii="Times New Roman" w:eastAsiaTheme="minorEastAsia" w:hAnsi="Times New Roman" w:cs="Times New Roman"/>
        </w:rPr>
        <w:t xml:space="preserve"> </w:t>
      </w:r>
      <w:r w:rsidR="005F54CF">
        <w:rPr>
          <w:rFonts w:ascii="Times New Roman" w:eastAsiaTheme="minorEastAsia" w:hAnsi="Times New Roman" w:cs="Times New Roman"/>
        </w:rPr>
        <w:t>across</w:t>
      </w:r>
      <w:r w:rsidR="0093766E">
        <w:rPr>
          <w:rFonts w:ascii="Times New Roman" w:eastAsiaTheme="minorEastAsia" w:hAnsi="Times New Roman" w:cs="Times New Roman"/>
        </w:rPr>
        <w:t xml:space="preserve"> the entire dataset</w:t>
      </w:r>
      <w:r w:rsidR="004318CD">
        <w:rPr>
          <w:rFonts w:ascii="Times New Roman" w:eastAsiaTheme="minorEastAsia" w:hAnsi="Times New Roman" w:cs="Times New Roman"/>
        </w:rPr>
        <w:t>,</w:t>
      </w:r>
      <w:r w:rsidR="005D14A8">
        <w:rPr>
          <w:rFonts w:ascii="Times New Roman" w:eastAsiaTheme="minorEastAsia" w:hAnsi="Times New Roman" w:cs="Times New Roman"/>
        </w:rPr>
        <w:t xml:space="preserve"> one can</w:t>
      </w:r>
      <w:r w:rsidR="0093766E">
        <w:rPr>
          <w:rFonts w:ascii="Times New Roman" w:eastAsiaTheme="minorEastAsia" w:hAnsi="Times New Roman" w:cs="Times New Roman"/>
        </w:rPr>
        <w:t xml:space="preserve"> consider shorter (overlapping) time windows over which data </w:t>
      </w:r>
      <w:r w:rsidR="007424A0">
        <w:rPr>
          <w:rFonts w:ascii="Times New Roman" w:eastAsiaTheme="minorEastAsia" w:hAnsi="Times New Roman" w:cs="Times New Roman"/>
        </w:rPr>
        <w:t>remain</w:t>
      </w:r>
      <w:r w:rsidR="0093766E">
        <w:rPr>
          <w:rFonts w:ascii="Times New Roman" w:eastAsiaTheme="minorEastAsia" w:hAnsi="Times New Roman" w:cs="Times New Roman"/>
        </w:rPr>
        <w:t xml:space="preserve"> stationary</w:t>
      </w:r>
      <w:r w:rsidR="00F22F1C">
        <w:rPr>
          <w:rFonts w:ascii="Times New Roman" w:eastAsiaTheme="minorEastAsia" w:hAnsi="Times New Roman" w:cs="Times New Roman"/>
        </w:rPr>
        <w:t xml:space="preserve">. </w:t>
      </w:r>
      <w:r w:rsidR="00F22F1C" w:rsidRPr="00ED4E15">
        <w:rPr>
          <w:rFonts w:ascii="Times New Roman" w:eastAsiaTheme="minorEastAsia" w:hAnsi="Times New Roman" w:cs="Times New Roman"/>
        </w:rPr>
        <w:t xml:space="preserve">Reconstruction can then be performed on each window separately, and the results can be interpolated between the windows. Stationarity of the data can be tested using the augmented Dickey-Fuller test </w:t>
      </w:r>
      <w:r w:rsidR="00F22F1C">
        <w:rPr>
          <w:rFonts w:ascii="Times New Roman" w:eastAsiaTheme="minorEastAsia" w:hAnsi="Times New Roman" w:cs="Times New Roman"/>
        </w:rPr>
        <w:fldChar w:fldCharType="begin"/>
      </w:r>
      <w:r w:rsidR="0016659C">
        <w:rPr>
          <w:rFonts w:ascii="Times New Roman" w:eastAsiaTheme="minorEastAsia" w:hAnsi="Times New Roman" w:cs="Times New Roman"/>
        </w:rPr>
        <w:instrText xml:space="preserve"> ADDIN EN.CITE &lt;EndNote&gt;&lt;Cite&gt;&lt;Author&gt;Dickey&lt;/Author&gt;&lt;Year&gt;1979&lt;/Year&gt;&lt;RecNum&gt;81&lt;/RecNum&gt;&lt;DisplayText&gt;(Dickey &amp;amp; Fuller 1979)&lt;/DisplayText&gt;&lt;record&gt;&lt;rec-number&gt;81&lt;/rec-number&gt;&lt;foreign-keys&gt;&lt;key app="EN" db-id="rrzfwdfx4p0wdeezdd5vfe57rp55s5wwxdr9" timestamp="1647276132"&gt;81&lt;/key&gt;&lt;/foreign-keys&gt;&lt;ref-type name="Journal Article"&gt;17&lt;/ref-type&gt;&lt;contributors&gt;&lt;authors&gt;&lt;author&gt;Dickey, David A&lt;/author&gt;&lt;author&gt;Fuller, Wayne A %J Journal of the American statistical association&lt;/author&gt;&lt;/authors&gt;&lt;/contributors&gt;&lt;titles&gt;&lt;title&gt;Distribution of the estimators for autoregressive time series with a unit root&lt;/title&gt;&lt;/titles&gt;&lt;pages&gt;427-431&lt;/pages&gt;&lt;volume&gt;74&lt;/volume&gt;&lt;number&gt;366a&lt;/number&gt;&lt;dates&gt;&lt;year&gt;1979&lt;/year&gt;&lt;/dates&gt;&lt;isbn&gt;0162-1459&lt;/isbn&gt;&lt;urls&gt;&lt;/urls&gt;&lt;/record&gt;&lt;/Cite&gt;&lt;/EndNote&gt;</w:instrText>
      </w:r>
      <w:r w:rsidR="00F22F1C">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(Dickey &amp; Fuller 1979)</w:t>
      </w:r>
      <w:r w:rsidR="00F22F1C">
        <w:rPr>
          <w:rFonts w:ascii="Times New Roman" w:eastAsiaTheme="minorEastAsia" w:hAnsi="Times New Roman" w:cs="Times New Roman"/>
        </w:rPr>
        <w:fldChar w:fldCharType="end"/>
      </w:r>
      <w:r w:rsidR="00F22F1C" w:rsidRPr="00ED4E15">
        <w:rPr>
          <w:rFonts w:ascii="Times New Roman" w:eastAsiaTheme="minorEastAsia" w:hAnsi="Times New Roman" w:cs="Times New Roman"/>
        </w:rPr>
        <w:t>, and this was done for our real datasets (simulated data are, indeed, stationary).</w:t>
      </w:r>
    </w:p>
    <w:p w14:paraId="6FBD37F9" w14:textId="0FCC5B36" w:rsidR="00F22F1C" w:rsidRPr="005B0370" w:rsidRDefault="00F22F1C" w:rsidP="00B07879">
      <w:pPr>
        <w:spacing w:after="240" w:line="480" w:lineRule="auto"/>
        <w:jc w:val="both"/>
        <w:rPr>
          <w:rFonts w:ascii="Times New Roman" w:eastAsiaTheme="minorEastAsia" w:hAnsi="Times New Roman" w:cs="Times New Roman"/>
        </w:rPr>
      </w:pPr>
      <w:r w:rsidRPr="00ED4E15">
        <w:rPr>
          <w:rFonts w:ascii="Times New Roman" w:eastAsiaTheme="minorEastAsia" w:hAnsi="Times New Roman" w:cs="Times New Roman"/>
        </w:rPr>
        <w:t xml:space="preserve">Another requirement is that the noise source in a </w:t>
      </w:r>
      <w:r w:rsidR="002C2FFE">
        <w:rPr>
          <w:rFonts w:ascii="Times New Roman" w:eastAsiaTheme="minorEastAsia" w:hAnsi="Times New Roman" w:cs="Times New Roman"/>
        </w:rPr>
        <w:t xml:space="preserve">Langevin </w:t>
      </w:r>
      <w:r w:rsidRPr="00ED4E15">
        <w:rPr>
          <w:rFonts w:ascii="Times New Roman" w:eastAsiaTheme="minorEastAsia" w:hAnsi="Times New Roman" w:cs="Times New Roman"/>
        </w:rPr>
        <w:t>model should be uncorrelated or white. This implies that the dataset under study should be Markovian, meaning that the future state should depend only on the current state</w:t>
      </w:r>
      <w:r w:rsidR="00984174">
        <w:rPr>
          <w:rFonts w:ascii="Times New Roman" w:eastAsiaTheme="minorEastAsia" w:hAnsi="Times New Roman" w:cs="Times New Roman"/>
        </w:rPr>
        <w:t>,</w:t>
      </w:r>
      <w:r w:rsidRPr="00ED4E15">
        <w:rPr>
          <w:rFonts w:ascii="Times New Roman" w:eastAsiaTheme="minorEastAsia" w:hAnsi="Times New Roman" w:cs="Times New Roman"/>
        </w:rPr>
        <w:t xml:space="preserve"> independent of past histories. However, in this paper, using Hermite reconstruction, we can relax this assumption: if our main dataset is not Markovian, we can find a coarser time scale called the Markov-Einstein (ME) time scale </w:t>
      </w:r>
      <w:r w:rsidR="00D715C2">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&lt;EndNote&gt;&lt;Cite&gt;&lt;Author&gt;Friedrich&lt;/Author&gt;&lt;Year&gt;2011&lt;/Year&gt;&lt;RecNum&gt;41&lt;/RecNum&gt;&lt;DisplayText&gt;(Friedrich&lt;style face="italic"&gt; et al.&lt;/style&gt; 2011)&lt;/DisplayText&gt;&lt;record&gt;&lt;rec-number&gt;41&lt;/rec-number&gt;&lt;foreign-keys&gt;&lt;key app="EN" db-id="pee2tdf92v0wwqeztzi5zrxo2fvtxvt0zsad" timestamp="0"&gt;41&lt;/key&gt;&lt;/foreign-keys&gt;&lt;ref-type name="Journal Article"&gt;17&lt;/ref-type&gt;&lt;contributors&gt;&lt;authors&gt;&lt;author&gt;Friedrich, Rudolf&lt;/author&gt;&lt;author&gt;Peinke, Joachim&lt;/author&gt;&lt;author&gt;Sahimi, Muhammad&lt;/author&gt;&lt;author&gt;Tabar, M Reza Rahimi %J Physics Reports&lt;/author&gt;&lt;/authors&gt;&lt;/contributors&gt;&lt;titles&gt;&lt;title&gt;Approaching complexity by stochastic methods: From biological systems to turbulence&lt;/title&gt;&lt;/titles&gt;&lt;pages&gt;87-162&lt;/pages&gt;&lt;volume&gt;506&lt;/volume&gt;&lt;number&gt;5&lt;/number&gt;&lt;dates&gt;&lt;year&gt;2011&lt;/year&gt;&lt;/dates&gt;&lt;isbn&gt;0370-1573&lt;/isbn&gt;&lt;urls&gt;&lt;/urls&gt;&lt;/record&gt;&lt;/Cite&gt;&lt;/EndNote&gt;</w:instrText>
      </w:r>
      <w:r w:rsidR="00D715C2">
        <w:rPr>
          <w:rFonts w:ascii="Times New Roman" w:eastAsiaTheme="minorEastAsia" w:hAnsi="Times New Roman" w:cs="Times New Roman"/>
        </w:rPr>
        <w:fldChar w:fldCharType="separate"/>
      </w:r>
      <w:r w:rsidR="0016659C">
        <w:rPr>
          <w:rFonts w:ascii="Times New Roman" w:eastAsiaTheme="minorEastAsia" w:hAnsi="Times New Roman" w:cs="Times New Roman"/>
          <w:noProof/>
        </w:rPr>
        <w:t>(Friedrich</w:t>
      </w:r>
      <w:r w:rsidR="0016659C" w:rsidRPr="0016659C">
        <w:rPr>
          <w:rFonts w:ascii="Times New Roman" w:eastAsiaTheme="minorEastAsia" w:hAnsi="Times New Roman" w:cs="Times New Roman"/>
          <w:i/>
          <w:noProof/>
        </w:rPr>
        <w:t xml:space="preserve"> et al.</w:t>
      </w:r>
      <w:r w:rsidR="0016659C">
        <w:rPr>
          <w:rFonts w:ascii="Times New Roman" w:eastAsiaTheme="minorEastAsia" w:hAnsi="Times New Roman" w:cs="Times New Roman"/>
          <w:noProof/>
        </w:rPr>
        <w:t xml:space="preserve"> 2011)</w:t>
      </w:r>
      <w:r w:rsidR="00D715C2">
        <w:rPr>
          <w:rFonts w:ascii="Times New Roman" w:eastAsiaTheme="minorEastAsia" w:hAnsi="Times New Roman" w:cs="Times New Roman"/>
        </w:rPr>
        <w:fldChar w:fldCharType="end"/>
      </w:r>
      <w:r w:rsidRPr="00ED4E15">
        <w:rPr>
          <w:rFonts w:ascii="Times New Roman" w:eastAsiaTheme="minorEastAsia" w:hAnsi="Times New Roman" w:cs="Times New Roman"/>
        </w:rPr>
        <w:t xml:space="preserve">, where </w:t>
      </w:r>
      <w:proofErr w:type="spellStart"/>
      <w:r w:rsidRPr="00ED4E15">
        <w:rPr>
          <w:rFonts w:ascii="Times New Roman" w:eastAsiaTheme="minorEastAsia" w:hAnsi="Times New Roman" w:cs="Times New Roman"/>
        </w:rPr>
        <w:t>Markovicity</w:t>
      </w:r>
      <w:proofErr w:type="spellEnd"/>
      <w:r w:rsidRPr="00ED4E15">
        <w:rPr>
          <w:rFonts w:ascii="Times New Roman" w:eastAsiaTheme="minorEastAsia" w:hAnsi="Times New Roman" w:cs="Times New Roman"/>
        </w:rPr>
        <w:t xml:space="preserve"> holds, and perform reconstruction on a sample of data whose time scale is the ME time scale or even coarser.</w:t>
      </w:r>
      <w:r w:rsidR="00D715C2">
        <w:rPr>
          <w:rFonts w:ascii="Times New Roman" w:eastAsiaTheme="minorEastAsia" w:hAnsi="Times New Roman" w:cs="Times New Roman"/>
        </w:rPr>
        <w:t xml:space="preserve"> </w:t>
      </w:r>
      <w:r w:rsidR="00A37743">
        <w:rPr>
          <w:rFonts w:ascii="Times New Roman" w:eastAsiaTheme="minorEastAsia" w:hAnsi="Times New Roman" w:cs="Times New Roman"/>
        </w:rPr>
        <w:t xml:space="preserve"> </w:t>
      </w:r>
    </w:p>
    <w:p w14:paraId="4677722E" w14:textId="52D27330" w:rsidR="00D972D7" w:rsidRPr="00A201F4" w:rsidRDefault="00551CEF"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D09AF" w:rsidRPr="00A201F4">
        <w:rPr>
          <w:rFonts w:ascii="Times New Roman" w:hAnsi="Times New Roman" w:cs="Times New Roman"/>
          <w:b/>
          <w:sz w:val="24"/>
          <w:szCs w:val="24"/>
        </w:rPr>
        <w:t>C</w:t>
      </w:r>
      <w:r w:rsidR="00594B94" w:rsidRPr="00A201F4">
        <w:rPr>
          <w:rFonts w:ascii="Times New Roman" w:hAnsi="Times New Roman" w:cs="Times New Roman"/>
          <w:b/>
          <w:sz w:val="24"/>
          <w:szCs w:val="24"/>
        </w:rPr>
        <w:t xml:space="preserve">. </w:t>
      </w:r>
      <w:r w:rsidRPr="00A201F4">
        <w:rPr>
          <w:rFonts w:ascii="Times New Roman" w:hAnsi="Times New Roman" w:cs="Times New Roman"/>
          <w:b/>
          <w:sz w:val="24"/>
          <w:szCs w:val="24"/>
        </w:rPr>
        <w:t xml:space="preserve">Maximum likelihood </w:t>
      </w:r>
      <w:r w:rsidR="00180320" w:rsidRPr="00A201F4">
        <w:rPr>
          <w:rFonts w:ascii="Times New Roman" w:hAnsi="Times New Roman" w:cs="Times New Roman"/>
          <w:b/>
          <w:sz w:val="24"/>
          <w:szCs w:val="24"/>
        </w:rPr>
        <w:t>estimation</w:t>
      </w:r>
      <w:r w:rsidR="00FE0F2C" w:rsidRPr="00A201F4">
        <w:rPr>
          <w:rFonts w:ascii="Times New Roman" w:hAnsi="Times New Roman" w:cs="Times New Roman"/>
          <w:b/>
          <w:sz w:val="24"/>
          <w:szCs w:val="24"/>
        </w:rPr>
        <w:t xml:space="preserve"> (MLE)</w:t>
      </w:r>
      <w:r w:rsidR="00180320" w:rsidRPr="00A201F4">
        <w:rPr>
          <w:rFonts w:ascii="Times New Roman" w:hAnsi="Times New Roman" w:cs="Times New Roman"/>
          <w:b/>
          <w:sz w:val="24"/>
          <w:szCs w:val="24"/>
        </w:rPr>
        <w:t xml:space="preserve"> of </w:t>
      </w:r>
      <w:r w:rsidR="009F2AE4">
        <w:rPr>
          <w:rFonts w:ascii="Times New Roman" w:hAnsi="Times New Roman" w:cs="Times New Roman"/>
          <w:b/>
          <w:sz w:val="24"/>
          <w:szCs w:val="24"/>
        </w:rPr>
        <w:t>Langevin models</w:t>
      </w:r>
    </w:p>
    <w:p w14:paraId="6F642D6B" w14:textId="14262EF6" w:rsidR="000C69DD" w:rsidRDefault="00647169" w:rsidP="00B07879">
      <w:pPr>
        <w:spacing w:after="0" w:line="480" w:lineRule="auto"/>
        <w:jc w:val="both"/>
        <w:rPr>
          <w:rFonts w:ascii="Times New Roman" w:eastAsiaTheme="minorEastAsia" w:hAnsi="Times New Roman" w:cs="Times New Roman"/>
        </w:rPr>
      </w:pPr>
      <w:r w:rsidRPr="00E834A6">
        <w:rPr>
          <w:rFonts w:ascii="Times New Roman" w:eastAsiaTheme="minorEastAsia" w:hAnsi="Times New Roman" w:cs="Times New Roman"/>
        </w:rPr>
        <w:t>Consider</w:t>
      </w:r>
      <w:r w:rsidR="000C69DD" w:rsidRPr="00E834A6">
        <w:rPr>
          <w:rFonts w:ascii="Times New Roman" w:eastAsiaTheme="minorEastAsia" w:hAnsi="Times New Roman" w:cs="Times New Roman"/>
        </w:rPr>
        <w:t xml:space="preserve"> a </w:t>
      </w:r>
      <w:r w:rsidR="00984174">
        <w:rPr>
          <w:rFonts w:ascii="Times New Roman" w:eastAsiaTheme="minorEastAsia" w:hAnsi="Times New Roman" w:cs="Times New Roman"/>
        </w:rPr>
        <w:t>Langevin</w:t>
      </w:r>
      <w:r w:rsidR="00984174" w:rsidRPr="00E834A6">
        <w:rPr>
          <w:rFonts w:ascii="Times New Roman" w:eastAsiaTheme="minorEastAsia" w:hAnsi="Times New Roman" w:cs="Times New Roman"/>
        </w:rPr>
        <w:t xml:space="preserve"> </w:t>
      </w:r>
      <w:r w:rsidRPr="00E834A6">
        <w:rPr>
          <w:rFonts w:ascii="Times New Roman" w:eastAsiaTheme="minorEastAsia" w:hAnsi="Times New Roman" w:cs="Times New Roman"/>
        </w:rPr>
        <w:t>model</w:t>
      </w:r>
      <w:r w:rsidR="002403AA">
        <w:rPr>
          <w:rFonts w:ascii="Times New Roman" w:eastAsiaTheme="minorEastAsia" w:hAnsi="Times New Roman" w:cs="Times New Roman"/>
        </w:rPr>
        <w:t xml:space="preserve"> (the discussion here works for any stochastic Markovian system)</w:t>
      </w:r>
    </w:p>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45"/>
        <w:gridCol w:w="666"/>
      </w:tblGrid>
      <w:tr w:rsidR="001600C5" w:rsidRPr="00E834A6" w14:paraId="21B900D0" w14:textId="77777777" w:rsidTr="00DD1998">
        <w:trPr>
          <w:trHeight w:val="696"/>
        </w:trPr>
        <w:tc>
          <w:tcPr>
            <w:tcW w:w="7997" w:type="dxa"/>
            <w:vAlign w:val="center"/>
          </w:tcPr>
          <w:p w14:paraId="51B7610C" w14:textId="13A63220" w:rsidR="001600C5" w:rsidRPr="00E834A6" w:rsidRDefault="001600C5" w:rsidP="00B07879">
            <w:pPr>
              <w:spacing w:line="480" w:lineRule="auto"/>
              <w:jc w:val="both"/>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dx=μ</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dt+σ(x;θ)dW</m:t>
              </m:r>
            </m:oMath>
            <w:r w:rsidRPr="00E834A6">
              <w:rPr>
                <w:rFonts w:ascii="Times New Roman" w:hAnsi="Times New Roman" w:cs="Times New Roman"/>
                <w:sz w:val="22"/>
              </w:rPr>
              <w:t xml:space="preserve"> </w:t>
            </w:r>
          </w:p>
        </w:tc>
        <w:tc>
          <w:tcPr>
            <w:tcW w:w="645" w:type="dxa"/>
          </w:tcPr>
          <w:p w14:paraId="0312E347" w14:textId="77777777" w:rsidR="001600C5" w:rsidRPr="00E834A6" w:rsidRDefault="001600C5" w:rsidP="00B07879">
            <w:pPr>
              <w:spacing w:line="480" w:lineRule="auto"/>
              <w:jc w:val="right"/>
              <w:rPr>
                <w:rFonts w:ascii="Times New Roman" w:hAnsi="Times New Roman" w:cs="Times New Roman"/>
                <w:sz w:val="22"/>
              </w:rPr>
            </w:pPr>
          </w:p>
        </w:tc>
        <w:tc>
          <w:tcPr>
            <w:tcW w:w="666" w:type="dxa"/>
            <w:vAlign w:val="center"/>
          </w:tcPr>
          <w:p w14:paraId="06A5CD13" w14:textId="3803BE8D" w:rsidR="001600C5" w:rsidRPr="00E834A6" w:rsidRDefault="001600C5" w:rsidP="00B07879">
            <w:pPr>
              <w:spacing w:line="480" w:lineRule="auto"/>
              <w:rPr>
                <w:rFonts w:ascii="Times New Roman" w:hAnsi="Times New Roman" w:cs="Times New Roman"/>
                <w:sz w:val="22"/>
              </w:rPr>
            </w:pPr>
            <w:r w:rsidRPr="00E834A6">
              <w:rPr>
                <w:rFonts w:ascii="Times New Roman" w:hAnsi="Times New Roman" w:cs="Times New Roman"/>
                <w:sz w:val="22"/>
              </w:rPr>
              <w:t xml:space="preserve"> (</w:t>
            </w:r>
            <w:bookmarkStart w:id="2" w:name="DiffusionParametric"/>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F015B9">
              <w:rPr>
                <w:rFonts w:ascii="Times New Roman" w:hAnsi="Times New Roman" w:cs="Times New Roman"/>
                <w:noProof/>
                <w:sz w:val="22"/>
              </w:rPr>
              <w:t>1</w:t>
            </w:r>
            <w:r w:rsidRPr="00E834A6">
              <w:rPr>
                <w:rFonts w:ascii="Times New Roman" w:hAnsi="Times New Roman" w:cs="Times New Roman"/>
              </w:rPr>
              <w:fldChar w:fldCharType="end"/>
            </w:r>
            <w:bookmarkEnd w:id="2"/>
            <w:r w:rsidRPr="00E834A6">
              <w:rPr>
                <w:rFonts w:ascii="Times New Roman" w:hAnsi="Times New Roman" w:cs="Times New Roman"/>
                <w:sz w:val="22"/>
              </w:rPr>
              <w:t>)</w:t>
            </w:r>
          </w:p>
        </w:tc>
      </w:tr>
    </w:tbl>
    <w:p w14:paraId="3B3CC28D" w14:textId="20A6DF75" w:rsidR="00551CEF" w:rsidRDefault="00CD03AE"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r>
          <w:rPr>
            <w:rFonts w:ascii="Cambria Math" w:hAnsi="Cambria Math" w:cs="Times New Roman"/>
          </w:rPr>
          <m:t>θ</m:t>
        </m:r>
      </m:oMath>
      <w:r>
        <w:rPr>
          <w:rFonts w:ascii="Times New Roman" w:eastAsiaTheme="minorEastAsia" w:hAnsi="Times New Roman" w:cs="Times New Roman"/>
        </w:rPr>
        <w:t xml:space="preserve"> is the vector of </w:t>
      </w:r>
      <w:r>
        <w:rPr>
          <w:rFonts w:ascii="Times New Roman" w:eastAsiaTheme="minorEastAsia" w:hAnsi="Times New Roman" w:cs="Times New Roman"/>
          <w:noProof/>
        </w:rPr>
        <w:t>unknown parameters. A</w:t>
      </w:r>
      <w:r w:rsidR="00647169" w:rsidRPr="00E834A6">
        <w:rPr>
          <w:rFonts w:ascii="Times New Roman" w:eastAsiaTheme="minorEastAsia" w:hAnsi="Times New Roman" w:cs="Times New Roman"/>
          <w:noProof/>
        </w:rPr>
        <w:t>ssume</w:t>
      </w:r>
      <w:r w:rsidR="00647169" w:rsidRPr="00E834A6">
        <w:rPr>
          <w:rFonts w:ascii="Times New Roman" w:eastAsiaTheme="minorEastAsia" w:hAnsi="Times New Roman" w:cs="Times New Roman"/>
        </w:rPr>
        <w:t xml:space="preserve"> that we have an observation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oMath>
      <w:r w:rsidR="00647169" w:rsidRPr="00E834A6">
        <w:rPr>
          <w:rFonts w:ascii="Times New Roman" w:eastAsiaTheme="minorEastAsia" w:hAnsi="Times New Roman" w:cs="Times New Roman"/>
        </w:rPr>
        <w:t xml:space="preserve"> of this </w:t>
      </w:r>
      <w:r w:rsidR="008E398F">
        <w:rPr>
          <w:rFonts w:ascii="Times New Roman" w:eastAsiaTheme="minorEastAsia" w:hAnsi="Times New Roman" w:cs="Times New Roman"/>
        </w:rPr>
        <w:t>model</w:t>
      </w:r>
      <w:r w:rsidR="00647169" w:rsidRPr="00E834A6">
        <w:rPr>
          <w:rFonts w:ascii="Times New Roman" w:eastAsiaTheme="minorEastAsia" w:hAnsi="Times New Roman" w:cs="Times New Roman"/>
        </w:rPr>
        <w:t xml:space="preserve"> at discrete times </w:t>
      </w:r>
      <m:oMath>
        <m:r>
          <w:rPr>
            <w:rFonts w:ascii="Cambria Math" w:eastAsiaTheme="minorEastAsia" w:hAnsi="Cambria Math" w:cs="Times New Roman"/>
          </w:rPr>
          <m:t>t=0,1,…,N</m:t>
        </m:r>
      </m:oMath>
      <w:r w:rsidR="00473A7D" w:rsidRPr="00E834A6">
        <w:rPr>
          <w:rFonts w:ascii="Times New Roman" w:eastAsiaTheme="minorEastAsia" w:hAnsi="Times New Roman" w:cs="Times New Roman"/>
        </w:rPr>
        <w:t xml:space="preserve"> for a particular</w:t>
      </w:r>
      <w:r>
        <w:rPr>
          <w:rFonts w:ascii="Times New Roman" w:eastAsiaTheme="minorEastAsia" w:hAnsi="Times New Roman" w:cs="Times New Roman"/>
        </w:rPr>
        <w:t xml:space="preserve"> set of</w:t>
      </w:r>
      <w:r w:rsidR="00473A7D" w:rsidRPr="00E834A6">
        <w:rPr>
          <w:rFonts w:ascii="Times New Roman" w:eastAsiaTheme="minorEastAsia" w:hAnsi="Times New Roman" w:cs="Times New Roman"/>
        </w:rPr>
        <w:t xml:space="preserve"> parameter values</w:t>
      </w:r>
      <w:r w:rsidR="00E834A6" w:rsidRPr="00E834A6">
        <w:rPr>
          <w:rFonts w:ascii="Times New Roman" w:eastAsiaTheme="minorEastAsia" w:hAnsi="Times New Roman" w:cs="Times New Roman"/>
        </w:rPr>
        <w:t xml:space="preserve"> which we aim</w:t>
      </w:r>
      <w:r w:rsidR="0098677D">
        <w:rPr>
          <w:rFonts w:ascii="Times New Roman" w:eastAsiaTheme="minorEastAsia" w:hAnsi="Times New Roman" w:cs="Times New Roman"/>
        </w:rPr>
        <w:t xml:space="preserve"> to estimate </w:t>
      </w:r>
      <w:r w:rsidR="00647169" w:rsidRPr="00E834A6">
        <w:rPr>
          <w:rFonts w:ascii="Times New Roman" w:eastAsiaTheme="minorEastAsia" w:hAnsi="Times New Roman" w:cs="Times New Roman"/>
        </w:rPr>
        <w:t xml:space="preserve">and let </w:t>
      </w:r>
      <m:oMath>
        <m:r>
          <w:rPr>
            <w:rFonts w:ascii="Cambria Math" w:eastAsiaTheme="minorEastAsia" w:hAnsi="Cambria Math" w:cs="Times New Roman"/>
          </w:rPr>
          <m:t>∆</m:t>
        </m:r>
      </m:oMath>
      <w:r w:rsidR="00647169" w:rsidRPr="00E834A6">
        <w:rPr>
          <w:rFonts w:ascii="Times New Roman" w:eastAsiaTheme="minorEastAsia" w:hAnsi="Times New Roman" w:cs="Times New Roman"/>
        </w:rPr>
        <w:t xml:space="preserve"> be the s</w:t>
      </w:r>
      <w:r w:rsidR="00647169">
        <w:rPr>
          <w:rFonts w:ascii="Times New Roman" w:eastAsiaTheme="minorEastAsia" w:hAnsi="Times New Roman" w:cs="Times New Roman"/>
        </w:rPr>
        <w:t>ampling</w:t>
      </w:r>
      <w:r w:rsidR="00355756">
        <w:rPr>
          <w:rFonts w:ascii="Times New Roman" w:eastAsiaTheme="minorEastAsia" w:hAnsi="Times New Roman" w:cs="Times New Roman"/>
        </w:rPr>
        <w:t xml:space="preserve"> time</w:t>
      </w:r>
      <w:r w:rsidR="00647169">
        <w:rPr>
          <w:rFonts w:ascii="Times New Roman" w:eastAsiaTheme="minorEastAsia" w:hAnsi="Times New Roman" w:cs="Times New Roman"/>
        </w:rPr>
        <w:t>.</w:t>
      </w:r>
      <w:r w:rsidR="00BC68A7">
        <w:rPr>
          <w:rFonts w:ascii="Times New Roman" w:eastAsiaTheme="minorEastAsia" w:hAnsi="Times New Roman" w:cs="Times New Roman"/>
        </w:rPr>
        <w:t xml:space="preserve"> Assume also that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C68A7">
        <w:rPr>
          <w:rFonts w:ascii="Times New Roman" w:eastAsiaTheme="minorEastAsia" w:hAnsi="Times New Roman" w:cs="Times New Roman"/>
        </w:rPr>
        <w:t xml:space="preserve"> represents the conditional density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oMath>
      <w:r w:rsidR="00BC68A7">
        <w:rPr>
          <w:rFonts w:ascii="Times New Roman" w:eastAsiaTheme="minorEastAsia" w:hAnsi="Times New Roman" w:cs="Times New Roman"/>
        </w:rPr>
        <w:t xml:space="preserve">given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box>
              <m:boxPr>
                <m:opEmu m:val="1"/>
                <m:ctrlPr>
                  <w:rPr>
                    <w:rFonts w:ascii="Cambria Math" w:eastAsiaTheme="minorEastAsia" w:hAnsi="Cambria Math" w:cs="Times New Roman"/>
                    <w:i/>
                  </w:rPr>
                </m:ctrlPr>
              </m:boxPr>
              <m:e>
                <m:r>
                  <w:rPr>
                    <w:rFonts w:ascii="Cambria Math" w:hAnsi="Cambria Math" w:cs="Times New Roman"/>
                  </w:rPr>
                  <m:t>∶=</m:t>
                </m:r>
              </m:e>
            </m:box>
            <m:r>
              <w:rPr>
                <w:rFonts w:ascii="Cambria Math" w:eastAsiaTheme="minorEastAsia" w:hAnsi="Cambria Math" w:cs="Times New Roman"/>
              </w:rPr>
              <m:t>X</m:t>
            </m:r>
          </m:e>
          <m:sub>
            <m:r>
              <w:rPr>
                <w:rFonts w:ascii="Cambria Math" w:eastAsiaTheme="minorEastAsia" w:hAnsi="Cambria Math" w:cs="Times New Roman"/>
              </w:rPr>
              <m:t>t</m:t>
            </m:r>
          </m:sub>
        </m:sSub>
      </m:oMath>
      <w:r w:rsidR="00BC68A7">
        <w:rPr>
          <w:rFonts w:ascii="Times New Roman" w:eastAsiaTheme="minorEastAsia" w:hAnsi="Times New Roman" w:cs="Times New Roman"/>
        </w:rPr>
        <w:t xml:space="preserve">. The likelihood function </w:t>
      </w:r>
      <w:r w:rsidR="00327D4E">
        <w:rPr>
          <w:rFonts w:ascii="Times New Roman" w:eastAsiaTheme="minorEastAsia" w:hAnsi="Times New Roman" w:cs="Times New Roman"/>
        </w:rPr>
        <w:t xml:space="preserve">for this set of observations </w:t>
      </w:r>
      <w:r w:rsidR="00BC68A7">
        <w:rPr>
          <w:rFonts w:ascii="Times New Roman" w:eastAsiaTheme="minorEastAsia" w:hAnsi="Times New Roman" w:cs="Times New Roman"/>
        </w:rPr>
        <w:t>is</w:t>
      </w:r>
      <w:r w:rsidR="00BE1495">
        <w:rPr>
          <w:rFonts w:ascii="Times New Roman" w:eastAsiaTheme="minorEastAsia" w:hAnsi="Times New Roman" w:cs="Times New Roman"/>
        </w:rPr>
        <w:t xml:space="preserve"> the</w:t>
      </w:r>
      <w:r w:rsidR="002F51AE">
        <w:rPr>
          <w:rFonts w:ascii="Times New Roman" w:eastAsiaTheme="minorEastAsia" w:hAnsi="Times New Roman" w:cs="Times New Roman"/>
        </w:rPr>
        <w:t xml:space="preserve"> multi</w:t>
      </w:r>
      <w:r w:rsidR="00BE1495">
        <w:rPr>
          <w:rFonts w:ascii="Times New Roman" w:eastAsiaTheme="minorEastAsia" w:hAnsi="Times New Roman" w:cs="Times New Roman"/>
        </w:rPr>
        <w:t xml:space="preserve">-point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 X;θ</m:t>
            </m:r>
          </m:e>
        </m:d>
      </m:oMath>
      <w:r w:rsidR="00BE1495">
        <w:rPr>
          <w:rFonts w:ascii="Times New Roman" w:eastAsiaTheme="minorEastAsia" w:hAnsi="Times New Roman" w:cs="Times New Roman"/>
        </w:rPr>
        <w:t>. Due to the Markov</w:t>
      </w:r>
      <w:r w:rsidR="00473A7D">
        <w:rPr>
          <w:rFonts w:ascii="Times New Roman" w:eastAsiaTheme="minorEastAsia" w:hAnsi="Times New Roman" w:cs="Times New Roman"/>
        </w:rPr>
        <w:t>ian</w:t>
      </w:r>
      <w:r w:rsidR="00BE1495">
        <w:rPr>
          <w:rFonts w:ascii="Times New Roman" w:eastAsiaTheme="minorEastAsia" w:hAnsi="Times New Roman" w:cs="Times New Roman"/>
        </w:rPr>
        <w:t xml:space="preserve"> nature of</w:t>
      </w:r>
      <w:r w:rsidR="003521D8">
        <w:rPr>
          <w:rFonts w:ascii="Times New Roman" w:eastAsiaTheme="minorEastAsia" w:hAnsi="Times New Roman" w:cs="Times New Roman"/>
        </w:rPr>
        <w:t xml:space="preserve"> </w:t>
      </w:r>
      <w:r w:rsidR="00984174">
        <w:rPr>
          <w:rFonts w:ascii="Times New Roman" w:eastAsiaTheme="minorEastAsia" w:hAnsi="Times New Roman" w:cs="Times New Roman"/>
        </w:rPr>
        <w:t xml:space="preserve">the </w:t>
      </w:r>
      <w:proofErr w:type="spellStart"/>
      <w:r w:rsidR="00984174">
        <w:rPr>
          <w:rFonts w:ascii="Times New Roman" w:eastAsiaTheme="minorEastAsia" w:hAnsi="Times New Roman" w:cs="Times New Roman"/>
        </w:rPr>
        <w:t>Langevin</w:t>
      </w:r>
      <w:proofErr w:type="spellEnd"/>
      <w:r w:rsidR="00984174">
        <w:rPr>
          <w:rFonts w:ascii="Times New Roman" w:eastAsiaTheme="minorEastAsia" w:hAnsi="Times New Roman" w:cs="Times New Roman"/>
        </w:rPr>
        <w:t xml:space="preserve"> </w:t>
      </w:r>
      <w:r w:rsidR="003521D8">
        <w:rPr>
          <w:rFonts w:ascii="Times New Roman" w:eastAsiaTheme="minorEastAsia" w:hAnsi="Times New Roman" w:cs="Times New Roman"/>
        </w:rPr>
        <w:t>model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F015B9">
        <w:rPr>
          <w:rFonts w:ascii="Times New Roman" w:hAnsi="Times New Roman" w:cs="Times New Roman"/>
          <w:noProof/>
        </w:rPr>
        <w:t>1</w:t>
      </w:r>
      <w:r w:rsidR="00D068BC">
        <w:rPr>
          <w:rFonts w:ascii="Times New Roman" w:eastAsiaTheme="minorEastAsia" w:hAnsi="Times New Roman" w:cs="Times New Roman"/>
        </w:rPr>
        <w:fldChar w:fldCharType="end"/>
      </w:r>
      <w:r w:rsidR="003521D8">
        <w:rPr>
          <w:rFonts w:ascii="Times New Roman" w:eastAsiaTheme="minorEastAsia" w:hAnsi="Times New Roman" w:cs="Times New Roman"/>
        </w:rPr>
        <w:t>)</w:t>
      </w:r>
      <w:r w:rsidR="00BE1495">
        <w:rPr>
          <w:rFonts w:ascii="Times New Roman" w:eastAsiaTheme="minorEastAsia" w:hAnsi="Times New Roman" w:cs="Times New Roman"/>
        </w:rPr>
        <w:t xml:space="preserve"> </w:t>
      </w:r>
      <w:r w:rsidR="00473A7D">
        <w:rPr>
          <w:rFonts w:ascii="Times New Roman" w:eastAsiaTheme="minorEastAsia" w:hAnsi="Times New Roman" w:cs="Times New Roman"/>
        </w:rPr>
        <w:t>and using the Bayes rule</w:t>
      </w:r>
      <w:r w:rsidR="002F1F8B">
        <w:rPr>
          <w:rFonts w:ascii="Times New Roman" w:eastAsiaTheme="minorEastAsia" w:hAnsi="Times New Roman" w:cs="Times New Roman"/>
        </w:rPr>
        <w:t xml:space="preserve"> in probability theory</w:t>
      </w:r>
      <w:r w:rsidR="00473A7D">
        <w:rPr>
          <w:rFonts w:ascii="Times New Roman" w:eastAsiaTheme="minorEastAsia" w:hAnsi="Times New Roman" w:cs="Times New Roman"/>
        </w:rPr>
        <w:t xml:space="preserve"> we can</w:t>
      </w:r>
      <w:r w:rsidR="002853EB">
        <w:rPr>
          <w:rFonts w:ascii="Times New Roman" w:eastAsiaTheme="minorEastAsia" w:hAnsi="Times New Roman" w:cs="Times New Roman"/>
        </w:rPr>
        <w:t xml:space="preserve"> </w:t>
      </w:r>
      <w:r w:rsidR="00C163E7">
        <w:rPr>
          <w:rFonts w:ascii="Times New Roman" w:eastAsiaTheme="minorEastAsia" w:hAnsi="Times New Roman" w:cs="Times New Roman"/>
        </w:rPr>
        <w:t>greatly</w:t>
      </w:r>
      <w:r w:rsidR="002853EB">
        <w:rPr>
          <w:rFonts w:ascii="Times New Roman" w:eastAsiaTheme="minorEastAsia" w:hAnsi="Times New Roman" w:cs="Times New Roman"/>
        </w:rPr>
        <w:t xml:space="preserve"> simplify </w:t>
      </w:r>
      <w:r w:rsidR="00473A7D">
        <w:rPr>
          <w:rFonts w:ascii="Times New Roman" w:eastAsiaTheme="minorEastAsia" w:hAnsi="Times New Roman" w:cs="Times New Roman"/>
        </w:rPr>
        <w:t>this multi-point density</w:t>
      </w:r>
      <w:r w:rsidR="00841B51">
        <w:rPr>
          <w:rFonts w:ascii="Times New Roman" w:eastAsiaTheme="minorEastAsia" w:hAnsi="Times New Roman" w:cs="Times New Roman"/>
        </w:rPr>
        <w:t xml:space="preserve"> by</w:t>
      </w:r>
      <w:r w:rsidR="00473A7D">
        <w:rPr>
          <w:rFonts w:ascii="Times New Roman" w:eastAsiaTheme="minorEastAsia" w:hAnsi="Times New Roman" w:cs="Times New Roman"/>
        </w:rPr>
        <w:t xml:space="preserve"> t</w:t>
      </w:r>
      <w:r w:rsidR="000F1F97">
        <w:rPr>
          <w:rFonts w:ascii="Times New Roman" w:eastAsiaTheme="minorEastAsia" w:hAnsi="Times New Roman" w:cs="Times New Roman"/>
        </w:rPr>
        <w:t>he products of the conditional</w:t>
      </w:r>
      <w:r w:rsidR="00473A7D">
        <w:rPr>
          <w:rFonts w:ascii="Times New Roman" w:eastAsiaTheme="minorEastAsia" w:hAnsi="Times New Roman" w:cs="Times New Roman"/>
        </w:rPr>
        <w:t xml:space="preserve"> densities as below </w:t>
      </w:r>
    </w:p>
    <w:p w14:paraId="25007FA1" w14:textId="47094C93" w:rsidR="00473A7D" w:rsidRDefault="00BD2EE3" w:rsidP="00B07879">
      <w:pPr>
        <w:spacing w:after="120" w:line="480" w:lineRule="auto"/>
        <w:jc w:val="center"/>
        <w:rPr>
          <w:rFonts w:ascii="Times New Roman" w:hAnsi="Times New Roman"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;θ</m:t>
                </m:r>
              </m:e>
            </m:d>
          </m:e>
        </m:nary>
      </m:oMath>
      <w:r w:rsidR="00FE0F2C">
        <w:rPr>
          <w:rFonts w:ascii="Times New Roman" w:eastAsiaTheme="minorEastAsia" w:hAnsi="Times New Roman" w:cs="Times New Roman"/>
        </w:rPr>
        <w:t>.</w:t>
      </w:r>
      <w:r w:rsidR="00EA2297">
        <w:rPr>
          <w:rFonts w:ascii="Times New Roman" w:hAnsi="Times New Roman" w:cs="Times New Roman"/>
          <w:b/>
        </w:rPr>
        <w:t xml:space="preserve"> </w:t>
      </w:r>
    </w:p>
    <w:p w14:paraId="1D559906" w14:textId="7F28EB22" w:rsidR="0091732F" w:rsidRDefault="00473A7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Based on the principle of </w:t>
      </w:r>
      <w:r w:rsidR="00FE0F2C">
        <w:rPr>
          <w:rFonts w:ascii="Times New Roman" w:eastAsiaTheme="minorEastAsia" w:hAnsi="Times New Roman" w:cs="Times New Roman"/>
        </w:rPr>
        <w:t>MLE</w:t>
      </w:r>
      <w:r>
        <w:rPr>
          <w:rFonts w:ascii="Times New Roman" w:eastAsiaTheme="minorEastAsia" w:hAnsi="Times New Roman" w:cs="Times New Roman"/>
        </w:rPr>
        <w:t xml:space="preserve"> the true parameters of the</w:t>
      </w:r>
      <w:r w:rsidR="00846AA1">
        <w:rPr>
          <w:rFonts w:ascii="Times New Roman" w:eastAsiaTheme="minorEastAsia" w:hAnsi="Times New Roman" w:cs="Times New Roman"/>
        </w:rPr>
        <w:t xml:space="preserve"> </w:t>
      </w:r>
      <w:proofErr w:type="spellStart"/>
      <w:r w:rsidR="009C1C9A">
        <w:rPr>
          <w:rFonts w:ascii="Times New Roman" w:eastAsiaTheme="minorEastAsia" w:hAnsi="Times New Roman" w:cs="Times New Roman"/>
        </w:rPr>
        <w:t>Langevin</w:t>
      </w:r>
      <w:proofErr w:type="spellEnd"/>
      <w:r w:rsidR="009C1C9A">
        <w:rPr>
          <w:rFonts w:ascii="Times New Roman" w:eastAsiaTheme="minorEastAsia" w:hAnsi="Times New Roman" w:cs="Times New Roman"/>
        </w:rPr>
        <w:t xml:space="preserve"> </w:t>
      </w:r>
      <w:r w:rsidR="00846AA1">
        <w:rPr>
          <w:rFonts w:ascii="Times New Roman" w:eastAsiaTheme="minorEastAsia" w:hAnsi="Times New Roman" w:cs="Times New Roman"/>
        </w:rPr>
        <w:t>model</w:t>
      </w:r>
      <w:r w:rsidR="00E734CA">
        <w:rPr>
          <w:rFonts w:ascii="Times New Roman" w:eastAsiaTheme="minorEastAsia" w:hAnsi="Times New Roman" w:cs="Times New Roman"/>
        </w:rPr>
        <w:t xml:space="preserve"> (</w:t>
      </w:r>
      <w:r w:rsidR="00D068BC">
        <w:rPr>
          <w:rFonts w:ascii="Times New Roman" w:eastAsiaTheme="minorEastAsia" w:hAnsi="Times New Roman" w:cs="Times New Roman"/>
        </w:rPr>
        <w:fldChar w:fldCharType="begin"/>
      </w:r>
      <w:r w:rsidR="00D068BC">
        <w:rPr>
          <w:rFonts w:ascii="Times New Roman" w:eastAsiaTheme="minorEastAsia" w:hAnsi="Times New Roman" w:cs="Times New Roman"/>
        </w:rPr>
        <w:instrText xml:space="preserve"> REF DiffusionParametric \h </w:instrText>
      </w:r>
      <w:r w:rsidR="00D068BC">
        <w:rPr>
          <w:rFonts w:ascii="Times New Roman" w:eastAsiaTheme="minorEastAsia" w:hAnsi="Times New Roman" w:cs="Times New Roman"/>
        </w:rPr>
      </w:r>
      <w:r w:rsidR="00D068BC">
        <w:rPr>
          <w:rFonts w:ascii="Times New Roman" w:eastAsiaTheme="minorEastAsia" w:hAnsi="Times New Roman" w:cs="Times New Roman"/>
        </w:rPr>
        <w:fldChar w:fldCharType="separate"/>
      </w:r>
      <w:r w:rsidR="00F015B9">
        <w:rPr>
          <w:rFonts w:ascii="Times New Roman" w:hAnsi="Times New Roman" w:cs="Times New Roman"/>
          <w:noProof/>
        </w:rPr>
        <w:t>1</w:t>
      </w:r>
      <w:r w:rsidR="00D068BC">
        <w:rPr>
          <w:rFonts w:ascii="Times New Roman" w:eastAsiaTheme="minorEastAsia" w:hAnsi="Times New Roman" w:cs="Times New Roman"/>
        </w:rPr>
        <w:fldChar w:fldCharType="end"/>
      </w:r>
      <w:r w:rsidR="00E734CA">
        <w:rPr>
          <w:rFonts w:ascii="Times New Roman" w:eastAsiaTheme="minorEastAsia" w:hAnsi="Times New Roman" w:cs="Times New Roman"/>
        </w:rPr>
        <w:t>)</w:t>
      </w:r>
      <w:r w:rsidR="00846AA1">
        <w:rPr>
          <w:rFonts w:ascii="Times New Roman" w:eastAsiaTheme="minorEastAsia" w:hAnsi="Times New Roman" w:cs="Times New Roman"/>
        </w:rPr>
        <w:t xml:space="preserve"> correspond with the global maximum of the likelihood function.</w:t>
      </w:r>
      <w:r w:rsidR="00267C33">
        <w:rPr>
          <w:rFonts w:ascii="Times New Roman" w:eastAsiaTheme="minorEastAsia" w:hAnsi="Times New Roman" w:cs="Times New Roman"/>
        </w:rPr>
        <w:t xml:space="preserve"> I</w:t>
      </w:r>
      <w:r>
        <w:rPr>
          <w:rFonts w:ascii="Times New Roman" w:eastAsiaTheme="minorEastAsia" w:hAnsi="Times New Roman" w:cs="Times New Roman"/>
        </w:rPr>
        <w:t>t is more convenient to work with log-likelihood function</w:t>
      </w:r>
      <w:r w:rsidR="007B0333">
        <w:rPr>
          <w:rFonts w:ascii="Times New Roman" w:eastAsiaTheme="minorEastAsia" w:hAnsi="Times New Roman" w:cs="Times New Roman"/>
        </w:rPr>
        <w:t xml:space="preserve"> </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5"/>
        <w:gridCol w:w="635"/>
        <w:gridCol w:w="656"/>
      </w:tblGrid>
      <w:tr w:rsidR="00DB327D" w:rsidRPr="00E834A6" w14:paraId="55D43C0D" w14:textId="77777777" w:rsidTr="007F75D6">
        <w:trPr>
          <w:trHeight w:val="408"/>
        </w:trPr>
        <w:tc>
          <w:tcPr>
            <w:tcW w:w="7875" w:type="dxa"/>
            <w:vAlign w:val="center"/>
          </w:tcPr>
          <w:p w14:paraId="0EA78CA9" w14:textId="095D3B1A" w:rsidR="00DB327D" w:rsidRPr="00E834A6" w:rsidRDefault="007B0333"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B97E12">
              <w:rPr>
                <w:rFonts w:ascii="Times New Roman" w:hAnsi="Times New Roman" w:cs="Times New Roman"/>
                <w:sz w:val="22"/>
              </w:rPr>
              <w:t xml:space="preserve">   </w:t>
            </w:r>
            <m:oMath>
              <m:r>
                <m:rPr>
                  <m:scr m:val="script"/>
                </m:rPr>
                <w:rPr>
                  <w:rFonts w:ascii="Cambria Math" w:hAnsi="Cambria Math" w:cs="Aharoni"/>
                  <w:sz w:val="22"/>
                </w:rPr>
                <m:t>l=</m:t>
              </m:r>
              <m:nary>
                <m:naryPr>
                  <m:chr m:val="∑"/>
                  <m:limLoc m:val="undOvr"/>
                  <m:ctrlPr>
                    <w:rPr>
                      <w:rFonts w:ascii="Cambria Math" w:hAnsi="Cambria Math" w:cs="Aharoni"/>
                      <w:i/>
                      <w:sz w:val="22"/>
                    </w:rPr>
                  </m:ctrlPr>
                </m:naryPr>
                <m:sub>
                  <m:r>
                    <w:rPr>
                      <w:rFonts w:ascii="Cambria Math" w:hAnsi="Cambria Math" w:cs="Aharoni"/>
                      <w:sz w:val="22"/>
                    </w:rPr>
                    <m:t>i=1</m:t>
                  </m:r>
                </m:sub>
                <m:sup>
                  <m:r>
                    <w:rPr>
                      <w:rFonts w:ascii="Cambria Math" w:hAnsi="Cambria Math" w:cs="Aharoni"/>
                      <w:sz w:val="22"/>
                    </w:rPr>
                    <m:t>N</m:t>
                  </m:r>
                </m:sup>
                <m:e>
                  <m:func>
                    <m:funcPr>
                      <m:ctrlPr>
                        <w:rPr>
                          <w:rFonts w:ascii="Cambria Math" w:hAnsi="Cambria Math" w:cs="Aharoni"/>
                          <w:i/>
                          <w:sz w:val="22"/>
                        </w:rPr>
                      </m:ctrlPr>
                    </m:funcPr>
                    <m:fName>
                      <m:r>
                        <m:rPr>
                          <m:sty m:val="p"/>
                        </m:rPr>
                        <w:rPr>
                          <w:rFonts w:ascii="Cambria Math" w:hAnsi="Cambria Math" w:cs="Aharoni"/>
                          <w:sz w:val="22"/>
                        </w:rPr>
                        <m:t>ln</m:t>
                      </m:r>
                    </m:fName>
                    <m:e>
                      <m:d>
                        <m:dPr>
                          <m:begChr m:val="{"/>
                          <m:endChr m:val="}"/>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P</m:t>
                              </m:r>
                            </m:e>
                            <m:sub>
                              <m:r>
                                <w:rPr>
                                  <w:rFonts w:ascii="Cambria Math" w:hAnsi="Cambria Math" w:cs="Aharoni"/>
                                  <w:sz w:val="22"/>
                                </w:rPr>
                                <m:t>X</m:t>
                              </m:r>
                            </m:sub>
                          </m:sSub>
                          <m:d>
                            <m:dPr>
                              <m:ctrlPr>
                                <w:rPr>
                                  <w:rFonts w:ascii="Cambria Math" w:hAnsi="Cambria Math" w:cs="Aharoni"/>
                                  <w:i/>
                                  <w:sz w:val="22"/>
                                </w:rPr>
                              </m:ctrlPr>
                            </m:dPr>
                            <m:e>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m:t>
                                  </m:r>
                                </m:sub>
                              </m:sSub>
                              <m:r>
                                <w:rPr>
                                  <w:rFonts w:ascii="Cambria Math" w:hAnsi="Cambria Math" w:cs="Aharoni"/>
                                  <w:sz w:val="22"/>
                                </w:rPr>
                                <m:t>|</m:t>
                              </m:r>
                              <m:sSub>
                                <m:sSubPr>
                                  <m:ctrlPr>
                                    <w:rPr>
                                      <w:rFonts w:ascii="Cambria Math" w:hAnsi="Cambria Math" w:cs="Aharoni"/>
                                      <w:i/>
                                      <w:sz w:val="22"/>
                                    </w:rPr>
                                  </m:ctrlPr>
                                </m:sSubPr>
                                <m:e>
                                  <m:r>
                                    <w:rPr>
                                      <w:rFonts w:ascii="Cambria Math" w:hAnsi="Cambria Math" w:cs="Aharoni"/>
                                      <w:sz w:val="22"/>
                                    </w:rPr>
                                    <m:t>X</m:t>
                                  </m:r>
                                </m:e>
                                <m:sub>
                                  <m:r>
                                    <w:rPr>
                                      <w:rFonts w:ascii="Cambria Math" w:hAnsi="Cambria Math" w:cs="Aharoni"/>
                                      <w:sz w:val="22"/>
                                    </w:rPr>
                                    <m:t>(i-1)∆</m:t>
                                  </m:r>
                                </m:sub>
                              </m:sSub>
                              <m:r>
                                <w:rPr>
                                  <w:rFonts w:ascii="Cambria Math" w:hAnsi="Cambria Math" w:cs="Aharoni"/>
                                  <w:sz w:val="22"/>
                                </w:rPr>
                                <m:t>;θ</m:t>
                              </m:r>
                            </m:e>
                          </m:d>
                        </m:e>
                      </m:d>
                    </m:e>
                  </m:func>
                </m:e>
              </m:nary>
              <m:r>
                <w:rPr>
                  <w:rFonts w:ascii="Cambria Math" w:hAnsi="Cambria Math" w:cs="Times New Roman"/>
                  <w:sz w:val="22"/>
                </w:rPr>
                <m:t>,</m:t>
              </m:r>
            </m:oMath>
            <w:r>
              <w:rPr>
                <w:rFonts w:ascii="Times New Roman" w:hAnsi="Times New Roman" w:cs="Times New Roman"/>
              </w:rPr>
              <w:t xml:space="preserve"> </w:t>
            </w:r>
            <w:r w:rsidR="00DB327D" w:rsidRPr="00E834A6">
              <w:rPr>
                <w:rFonts w:ascii="Times New Roman" w:hAnsi="Times New Roman" w:cs="Times New Roman"/>
                <w:sz w:val="22"/>
              </w:rPr>
              <w:t xml:space="preserve"> </w:t>
            </w:r>
          </w:p>
        </w:tc>
        <w:tc>
          <w:tcPr>
            <w:tcW w:w="635" w:type="dxa"/>
          </w:tcPr>
          <w:p w14:paraId="4CCBD888" w14:textId="77777777" w:rsidR="00DB327D" w:rsidRPr="00E834A6" w:rsidRDefault="00DB327D" w:rsidP="00B07879">
            <w:pPr>
              <w:spacing w:line="480" w:lineRule="auto"/>
              <w:jc w:val="right"/>
              <w:rPr>
                <w:rFonts w:ascii="Times New Roman" w:hAnsi="Times New Roman" w:cs="Times New Roman"/>
                <w:sz w:val="22"/>
              </w:rPr>
            </w:pPr>
          </w:p>
        </w:tc>
        <w:tc>
          <w:tcPr>
            <w:tcW w:w="656" w:type="dxa"/>
            <w:vAlign w:val="center"/>
          </w:tcPr>
          <w:p w14:paraId="433EA888" w14:textId="036E228B" w:rsidR="00DB327D" w:rsidRPr="00E834A6" w:rsidRDefault="00DB327D" w:rsidP="00B07879">
            <w:pPr>
              <w:spacing w:line="480" w:lineRule="auto"/>
              <w:jc w:val="right"/>
              <w:rPr>
                <w:rFonts w:ascii="Times New Roman" w:hAnsi="Times New Roman" w:cs="Times New Roman"/>
                <w:sz w:val="22"/>
              </w:rPr>
            </w:pPr>
            <w:r w:rsidRPr="00E834A6">
              <w:rPr>
                <w:rFonts w:ascii="Times New Roman" w:hAnsi="Times New Roman" w:cs="Times New Roman"/>
                <w:sz w:val="22"/>
              </w:rPr>
              <w:t xml:space="preserve"> (</w:t>
            </w:r>
            <w:bookmarkStart w:id="3" w:name="LL"/>
            <w:r w:rsidRPr="00E834A6">
              <w:rPr>
                <w:rFonts w:ascii="Times New Roman" w:hAnsi="Times New Roman" w:cs="Times New Roman"/>
              </w:rPr>
              <w:fldChar w:fldCharType="begin"/>
            </w:r>
            <w:r w:rsidRPr="00E834A6">
              <w:rPr>
                <w:rFonts w:ascii="Times New Roman" w:hAnsi="Times New Roman" w:cs="Times New Roman"/>
                <w:sz w:val="22"/>
              </w:rPr>
              <w:instrText xml:space="preserve"> SEQ EQ \* MERGEFORMAT </w:instrText>
            </w:r>
            <w:r w:rsidRPr="00E834A6">
              <w:rPr>
                <w:rFonts w:ascii="Times New Roman" w:hAnsi="Times New Roman" w:cs="Times New Roman"/>
              </w:rPr>
              <w:fldChar w:fldCharType="separate"/>
            </w:r>
            <w:r w:rsidR="00F015B9">
              <w:rPr>
                <w:rFonts w:ascii="Times New Roman" w:hAnsi="Times New Roman" w:cs="Times New Roman"/>
                <w:noProof/>
                <w:sz w:val="22"/>
              </w:rPr>
              <w:t>2</w:t>
            </w:r>
            <w:r w:rsidRPr="00E834A6">
              <w:rPr>
                <w:rFonts w:ascii="Times New Roman" w:hAnsi="Times New Roman" w:cs="Times New Roman"/>
              </w:rPr>
              <w:fldChar w:fldCharType="end"/>
            </w:r>
            <w:bookmarkEnd w:id="3"/>
            <w:r w:rsidRPr="00E834A6">
              <w:rPr>
                <w:rFonts w:ascii="Times New Roman" w:hAnsi="Times New Roman" w:cs="Times New Roman"/>
                <w:sz w:val="22"/>
              </w:rPr>
              <w:t>)</w:t>
            </w:r>
          </w:p>
        </w:tc>
      </w:tr>
    </w:tbl>
    <w:p w14:paraId="0857E46A" w14:textId="1D86E1FF" w:rsidR="009F1150" w:rsidRDefault="00315D6F" w:rsidP="00B07879">
      <w:pPr>
        <w:spacing w:before="120"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w:r w:rsidR="009F1150">
        <w:rPr>
          <w:rFonts w:ascii="Times New Roman" w:eastAsiaTheme="minorEastAsia" w:hAnsi="Times New Roman" w:cs="Times New Roman"/>
        </w:rPr>
        <w:t>the first</w:t>
      </w:r>
      <w:r w:rsidR="00F71DE7">
        <w:rPr>
          <w:rFonts w:ascii="Times New Roman" w:eastAsiaTheme="minorEastAsia" w:hAnsi="Times New Roman" w:cs="Times New Roman"/>
        </w:rPr>
        <w:t xml:space="preserve"> unconditional</w:t>
      </w:r>
      <w:r w:rsidR="009F1150">
        <w:rPr>
          <w:rFonts w:ascii="Times New Roman" w:eastAsiaTheme="minorEastAsia" w:hAnsi="Times New Roman" w:cs="Times New Roman"/>
        </w:rPr>
        <w:t xml:space="preserve"> term </w:t>
      </w: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e>
            </m:d>
          </m:e>
        </m:func>
      </m:oMath>
      <w:r w:rsidR="009F1150">
        <w:rPr>
          <w:rFonts w:ascii="Times New Roman" w:eastAsiaTheme="minorEastAsia" w:hAnsi="Times New Roman" w:cs="Times New Roman"/>
        </w:rPr>
        <w:t xml:space="preserve"> is ignored as it has a negligible effect</w:t>
      </w:r>
      <w:r w:rsidR="00D73FA7">
        <w:rPr>
          <w:rFonts w:ascii="Times New Roman" w:eastAsiaTheme="minorEastAsia" w:hAnsi="Times New Roman" w:cs="Times New Roman"/>
        </w:rPr>
        <w:t xml:space="preserve"> when </w:t>
      </w:r>
      <m:oMath>
        <m:r>
          <w:rPr>
            <w:rFonts w:ascii="Cambria Math" w:eastAsiaTheme="minorEastAsia" w:hAnsi="Cambria Math" w:cs="Times New Roman"/>
          </w:rPr>
          <m:t>N≫1</m:t>
        </m:r>
      </m:oMath>
      <w:r w:rsidR="003A6575">
        <w:rPr>
          <w:rFonts w:ascii="Times New Roman" w:eastAsiaTheme="minorEastAsia" w:hAnsi="Times New Roman" w:cs="Times New Roman"/>
        </w:rPr>
        <w:t xml:space="preserve"> (see, for instance, the first paragraph in </w:t>
      </w:r>
      <w:r w:rsidR="003A6575">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3A6575">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(Aït‐Sahalia 2002b)</w:t>
      </w:r>
      <w:r w:rsidR="003A6575">
        <w:rPr>
          <w:rFonts w:ascii="Times New Roman" w:eastAsiaTheme="minorEastAsia" w:hAnsi="Times New Roman" w:cs="Times New Roman"/>
        </w:rPr>
        <w:fldChar w:fldCharType="end"/>
      </w:r>
      <w:r w:rsidR="003A6575">
        <w:rPr>
          <w:rFonts w:ascii="Times New Roman" w:eastAsiaTheme="minorEastAsia" w:hAnsi="Times New Roman" w:cs="Times New Roman"/>
        </w:rPr>
        <w:t>)</w:t>
      </w:r>
      <w:r w:rsidR="006E3AD3">
        <w:rPr>
          <w:rFonts w:ascii="Times New Roman" w:eastAsiaTheme="minorEastAsia" w:hAnsi="Times New Roman" w:cs="Times New Roman"/>
        </w:rPr>
        <w:t>.</w:t>
      </w:r>
      <w:r w:rsidR="00850157">
        <w:rPr>
          <w:rFonts w:ascii="Times New Roman" w:eastAsiaTheme="minorEastAsia" w:hAnsi="Times New Roman" w:cs="Times New Roman"/>
        </w:rPr>
        <w:t xml:space="preserve"> In this work, we actually consider the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850157">
        <w:rPr>
          <w:rFonts w:ascii="Times New Roman" w:eastAsiaTheme="minorEastAsia" w:hAnsi="Times New Roman" w:cs="Times New Roman"/>
        </w:rPr>
        <w:t xml:space="preserve"> and consider solving a minimization problem, instead. </w:t>
      </w:r>
      <w:r w:rsidR="0001057E">
        <w:rPr>
          <w:rFonts w:ascii="Times New Roman" w:eastAsiaTheme="minorEastAsia" w:hAnsi="Times New Roman" w:cs="Times New Roman"/>
        </w:rPr>
        <w:t>Only for</w:t>
      </w:r>
      <w:r w:rsidR="00C97B77">
        <w:rPr>
          <w:rFonts w:ascii="Times New Roman" w:eastAsiaTheme="minorEastAsia" w:hAnsi="Times New Roman" w:cs="Times New Roman"/>
        </w:rPr>
        <w:t xml:space="preserve"> a</w:t>
      </w:r>
      <w:r w:rsidR="0001057E">
        <w:rPr>
          <w:rFonts w:ascii="Times New Roman" w:eastAsiaTheme="minorEastAsia" w:hAnsi="Times New Roman" w:cs="Times New Roman"/>
        </w:rPr>
        <w:t xml:space="preserve"> </w:t>
      </w:r>
      <w:r w:rsidR="00C97B77">
        <w:rPr>
          <w:rFonts w:ascii="Times New Roman" w:eastAsiaTheme="minorEastAsia" w:hAnsi="Times New Roman" w:cs="Times New Roman"/>
        </w:rPr>
        <w:t>limited</w:t>
      </w:r>
      <w:r w:rsidR="0001057E">
        <w:rPr>
          <w:rFonts w:ascii="Times New Roman" w:eastAsiaTheme="minorEastAsia" w:hAnsi="Times New Roman" w:cs="Times New Roman"/>
        </w:rPr>
        <w:t xml:space="preserve"> number of </w:t>
      </w:r>
      <w:r w:rsidR="00861012">
        <w:rPr>
          <w:rFonts w:ascii="Times New Roman" w:eastAsiaTheme="minorEastAsia" w:hAnsi="Times New Roman" w:cs="Times New Roman"/>
        </w:rPr>
        <w:t>Langevin</w:t>
      </w:r>
      <w:r w:rsidR="0001057E">
        <w:rPr>
          <w:rFonts w:ascii="Times New Roman" w:eastAsiaTheme="minorEastAsia" w:hAnsi="Times New Roman" w:cs="Times New Roman"/>
        </w:rPr>
        <w:t xml:space="preserve"> models we know the analytical form of the conditional</w:t>
      </w:r>
      <w:r w:rsidR="00C97B77">
        <w:rPr>
          <w:rFonts w:ascii="Times New Roman" w:eastAsiaTheme="minorEastAsia" w:hAnsi="Times New Roman" w:cs="Times New Roman"/>
        </w:rPr>
        <w:t xml:space="preserve"> density</w:t>
      </w:r>
      <w:r w:rsidR="00E100CD">
        <w:rPr>
          <w:rFonts w:ascii="Times New Roman" w:eastAsiaTheme="minorEastAsia" w:hAnsi="Times New Roman" w:cs="Times New Roman"/>
        </w:rPr>
        <w:t xml:space="preserve"> </w:t>
      </w:r>
      <w:r w:rsidR="0001057E">
        <w:rPr>
          <w:rFonts w:ascii="Times New Roman" w:eastAsiaTheme="minorEastAsia" w:hAnsi="Times New Roman" w:cs="Times New Roman"/>
        </w:rPr>
        <w:t xml:space="preserve">in </w:t>
      </w:r>
      <w:r w:rsidR="0001057E" w:rsidRPr="00440918">
        <w:rPr>
          <w:rFonts w:ascii="Times New Roman" w:eastAsiaTheme="minorEastAsia" w:hAnsi="Times New Roman" w:cs="Times New Roman"/>
        </w:rPr>
        <w:t>(</w:t>
      </w:r>
      <w:r w:rsidR="0001057E" w:rsidRPr="00440918">
        <w:rPr>
          <w:rFonts w:ascii="Times New Roman" w:eastAsiaTheme="minorEastAsia" w:hAnsi="Times New Roman" w:cs="Times New Roman"/>
        </w:rPr>
        <w:fldChar w:fldCharType="begin"/>
      </w:r>
      <w:r w:rsidR="0001057E" w:rsidRPr="00440918">
        <w:rPr>
          <w:rFonts w:ascii="Times New Roman" w:eastAsiaTheme="minorEastAsia" w:hAnsi="Times New Roman" w:cs="Times New Roman"/>
        </w:rPr>
        <w:instrText xml:space="preserve"> REF LL \h </w:instrText>
      </w:r>
      <w:r w:rsidR="0001057E">
        <w:rPr>
          <w:rFonts w:ascii="Times New Roman" w:eastAsiaTheme="minorEastAsia" w:hAnsi="Times New Roman" w:cs="Times New Roman"/>
        </w:rPr>
        <w:instrText xml:space="preserve"> \* MERGEFORMAT </w:instrText>
      </w:r>
      <w:r w:rsidR="0001057E" w:rsidRPr="00440918">
        <w:rPr>
          <w:rFonts w:ascii="Times New Roman" w:eastAsiaTheme="minorEastAsia" w:hAnsi="Times New Roman" w:cs="Times New Roman"/>
        </w:rPr>
      </w:r>
      <w:r w:rsidR="0001057E" w:rsidRPr="00440918">
        <w:rPr>
          <w:rFonts w:ascii="Times New Roman" w:eastAsiaTheme="minorEastAsia" w:hAnsi="Times New Roman" w:cs="Times New Roman"/>
        </w:rPr>
        <w:fldChar w:fldCharType="separate"/>
      </w:r>
      <w:r w:rsidR="00F015B9">
        <w:rPr>
          <w:rFonts w:ascii="Times New Roman" w:hAnsi="Times New Roman" w:cs="Times New Roman"/>
          <w:noProof/>
        </w:rPr>
        <w:t>2</w:t>
      </w:r>
      <w:r w:rsidR="0001057E" w:rsidRPr="00440918">
        <w:rPr>
          <w:rFonts w:ascii="Times New Roman" w:eastAsiaTheme="minorEastAsia" w:hAnsi="Times New Roman" w:cs="Times New Roman"/>
        </w:rPr>
        <w:fldChar w:fldCharType="end"/>
      </w:r>
      <w:r w:rsidR="0001057E" w:rsidRPr="00440918">
        <w:rPr>
          <w:rFonts w:ascii="Times New Roman" w:eastAsiaTheme="minorEastAsia" w:hAnsi="Times New Roman" w:cs="Times New Roman"/>
        </w:rPr>
        <w:t>)</w:t>
      </w:r>
      <w:r w:rsidR="0001057E">
        <w:rPr>
          <w:rFonts w:ascii="Times New Roman" w:eastAsiaTheme="minorEastAsia" w:hAnsi="Times New Roman" w:cs="Times New Roman"/>
        </w:rPr>
        <w:t>. Therefore</w:t>
      </w:r>
      <w:r w:rsidR="00E100CD">
        <w:rPr>
          <w:rFonts w:ascii="Times New Roman" w:eastAsiaTheme="minorEastAsia" w:hAnsi="Times New Roman" w:cs="Times New Roman"/>
        </w:rPr>
        <w:t>,</w:t>
      </w:r>
      <w:r w:rsidR="00C97B77">
        <w:rPr>
          <w:rFonts w:ascii="Times New Roman" w:eastAsiaTheme="minorEastAsia" w:hAnsi="Times New Roman" w:cs="Times New Roman"/>
        </w:rPr>
        <w:t xml:space="preserve"> our focus lies on quasi-MLE procedures, where we employ </w:t>
      </w:r>
      <w:r w:rsidR="00E100CD">
        <w:rPr>
          <w:rFonts w:ascii="Times New Roman" w:eastAsiaTheme="minorEastAsia" w:hAnsi="Times New Roman" w:cs="Times New Roman"/>
        </w:rPr>
        <w:t xml:space="preserve">approximations of the conditional density in </w:t>
      </w:r>
      <w:r w:rsidR="00E100CD" w:rsidRPr="00440918">
        <w:rPr>
          <w:rFonts w:ascii="Times New Roman" w:eastAsiaTheme="minorEastAsia" w:hAnsi="Times New Roman" w:cs="Times New Roman"/>
        </w:rPr>
        <w:t>(</w:t>
      </w:r>
      <w:r w:rsidR="00E100CD" w:rsidRPr="00440918">
        <w:rPr>
          <w:rFonts w:ascii="Times New Roman" w:eastAsiaTheme="minorEastAsia" w:hAnsi="Times New Roman" w:cs="Times New Roman"/>
        </w:rPr>
        <w:fldChar w:fldCharType="begin"/>
      </w:r>
      <w:r w:rsidR="00E100CD" w:rsidRPr="00440918">
        <w:rPr>
          <w:rFonts w:ascii="Times New Roman" w:eastAsiaTheme="minorEastAsia" w:hAnsi="Times New Roman" w:cs="Times New Roman"/>
        </w:rPr>
        <w:instrText xml:space="preserve"> REF LL \h </w:instrText>
      </w:r>
      <w:r w:rsidR="00E100CD">
        <w:rPr>
          <w:rFonts w:ascii="Times New Roman" w:eastAsiaTheme="minorEastAsia" w:hAnsi="Times New Roman" w:cs="Times New Roman"/>
        </w:rPr>
        <w:instrText xml:space="preserve"> \* MERGEFORMAT </w:instrText>
      </w:r>
      <w:r w:rsidR="00E100CD" w:rsidRPr="00440918">
        <w:rPr>
          <w:rFonts w:ascii="Times New Roman" w:eastAsiaTheme="minorEastAsia" w:hAnsi="Times New Roman" w:cs="Times New Roman"/>
        </w:rPr>
      </w:r>
      <w:r w:rsidR="00E100CD" w:rsidRPr="00440918">
        <w:rPr>
          <w:rFonts w:ascii="Times New Roman" w:eastAsiaTheme="minorEastAsia" w:hAnsi="Times New Roman" w:cs="Times New Roman"/>
        </w:rPr>
        <w:fldChar w:fldCharType="separate"/>
      </w:r>
      <w:r w:rsidR="00F015B9">
        <w:rPr>
          <w:rFonts w:ascii="Times New Roman" w:hAnsi="Times New Roman" w:cs="Times New Roman"/>
          <w:noProof/>
        </w:rPr>
        <w:t>2</w:t>
      </w:r>
      <w:r w:rsidR="00E100CD" w:rsidRPr="00440918">
        <w:rPr>
          <w:rFonts w:ascii="Times New Roman" w:eastAsiaTheme="minorEastAsia" w:hAnsi="Times New Roman" w:cs="Times New Roman"/>
        </w:rPr>
        <w:fldChar w:fldCharType="end"/>
      </w:r>
      <w:r w:rsidR="00E100CD" w:rsidRPr="00440918">
        <w:rPr>
          <w:rFonts w:ascii="Times New Roman" w:eastAsiaTheme="minorEastAsia" w:hAnsi="Times New Roman" w:cs="Times New Roman"/>
        </w:rPr>
        <w:t>)</w:t>
      </w:r>
      <w:r w:rsidR="00850157">
        <w:rPr>
          <w:rFonts w:ascii="Times New Roman" w:eastAsiaTheme="minorEastAsia" w:hAnsi="Times New Roman" w:cs="Times New Roman"/>
        </w:rPr>
        <w:t xml:space="preserve"> in Appendices </w:t>
      </w:r>
      <w:r w:rsidR="005E15AE">
        <w:rPr>
          <w:rFonts w:ascii="Times New Roman" w:eastAsiaTheme="minorEastAsia" w:hAnsi="Times New Roman" w:cs="Times New Roman"/>
        </w:rPr>
        <w:t xml:space="preserve">D, E, </w:t>
      </w:r>
      <w:r w:rsidR="00850157">
        <w:rPr>
          <w:rFonts w:ascii="Times New Roman" w:eastAsiaTheme="minorEastAsia" w:hAnsi="Times New Roman" w:cs="Times New Roman"/>
        </w:rPr>
        <w:t xml:space="preserve">and </w:t>
      </w:r>
      <w:r w:rsidR="001900C7">
        <w:rPr>
          <w:rFonts w:ascii="Times New Roman" w:eastAsiaTheme="minorEastAsia" w:hAnsi="Times New Roman" w:cs="Times New Roman"/>
        </w:rPr>
        <w:t>F</w:t>
      </w:r>
      <w:r w:rsidR="005E15AE">
        <w:rPr>
          <w:rFonts w:ascii="Times New Roman" w:eastAsiaTheme="minorEastAsia" w:hAnsi="Times New Roman" w:cs="Times New Roman"/>
        </w:rPr>
        <w:t>.</w:t>
      </w:r>
      <w:r w:rsidR="00E100CD">
        <w:rPr>
          <w:rFonts w:ascii="Times New Roman" w:eastAsiaTheme="minorEastAsia" w:hAnsi="Times New Roman" w:cs="Times New Roman"/>
        </w:rPr>
        <w:t xml:space="preserve"> </w:t>
      </w:r>
    </w:p>
    <w:p w14:paraId="41925CFE" w14:textId="48DDA719" w:rsidR="00A633B1" w:rsidRPr="00A201F4" w:rsidRDefault="00FF5954"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6B25DE" w:rsidRPr="00A201F4">
        <w:rPr>
          <w:rFonts w:ascii="Times New Roman" w:hAnsi="Times New Roman" w:cs="Times New Roman"/>
          <w:b/>
          <w:sz w:val="24"/>
          <w:szCs w:val="24"/>
        </w:rPr>
        <w:t>D</w:t>
      </w:r>
      <w:r w:rsidR="00261A61" w:rsidRPr="00A201F4">
        <w:rPr>
          <w:rFonts w:ascii="Times New Roman" w:hAnsi="Times New Roman" w:cs="Times New Roman"/>
          <w:b/>
          <w:sz w:val="24"/>
          <w:szCs w:val="24"/>
        </w:rPr>
        <w:t xml:space="preserve">. </w:t>
      </w:r>
      <w:r w:rsidR="00A633B1" w:rsidRPr="00A201F4">
        <w:rPr>
          <w:rFonts w:ascii="Times New Roman" w:hAnsi="Times New Roman" w:cs="Times New Roman"/>
          <w:b/>
          <w:sz w:val="24"/>
          <w:szCs w:val="24"/>
        </w:rPr>
        <w:t>Euler reconstruction</w:t>
      </w:r>
    </w:p>
    <w:p w14:paraId="27064B06" w14:textId="7CE4D46E" w:rsidR="00DB1372" w:rsidRDefault="00551CE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The Euler reconstruction</w:t>
      </w:r>
      <w:r w:rsidR="00FF5954">
        <w:rPr>
          <w:rFonts w:ascii="Times New Roman" w:eastAsiaTheme="minorEastAsia" w:hAnsi="Times New Roman" w:cs="Times New Roman"/>
        </w:rPr>
        <w:t xml:space="preserve"> corresponds with </w:t>
      </w:r>
      <w:r w:rsidR="00A439CE">
        <w:rPr>
          <w:rFonts w:ascii="Times New Roman" w:eastAsiaTheme="minorEastAsia" w:hAnsi="Times New Roman" w:cs="Times New Roman"/>
        </w:rPr>
        <w:t>a</w:t>
      </w:r>
      <w:r w:rsidR="00FF5954">
        <w:rPr>
          <w:rFonts w:ascii="Times New Roman" w:eastAsiaTheme="minorEastAsia" w:hAnsi="Times New Roman" w:cs="Times New Roman"/>
        </w:rPr>
        <w:t xml:space="preserve"> maximum likelihood estimation</w:t>
      </w:r>
      <w:r>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of the </w:t>
      </w:r>
      <w:proofErr w:type="spellStart"/>
      <w:r w:rsidR="009C1C9A">
        <w:rPr>
          <w:rFonts w:ascii="Times New Roman" w:eastAsiaTheme="minorEastAsia" w:hAnsi="Times New Roman" w:cs="Times New Roman"/>
        </w:rPr>
        <w:t>Langevin</w:t>
      </w:r>
      <w:proofErr w:type="spellEnd"/>
      <w:r w:rsidR="00FF5954">
        <w:rPr>
          <w:rFonts w:ascii="Times New Roman" w:eastAsiaTheme="minorEastAsia" w:hAnsi="Times New Roman" w:cs="Times New Roman"/>
        </w:rPr>
        <w:t xml:space="preserve"> model (</w:t>
      </w:r>
      <w:r w:rsidR="006B3824">
        <w:rPr>
          <w:rFonts w:ascii="Times New Roman" w:eastAsiaTheme="minorEastAsia" w:hAnsi="Times New Roman" w:cs="Times New Roman"/>
        </w:rPr>
        <w:fldChar w:fldCharType="begin"/>
      </w:r>
      <w:r w:rsidR="006B3824">
        <w:rPr>
          <w:rFonts w:ascii="Times New Roman" w:eastAsiaTheme="minorEastAsia" w:hAnsi="Times New Roman" w:cs="Times New Roman"/>
        </w:rPr>
        <w:instrText xml:space="preserve"> REF DiffusionParametric \h </w:instrText>
      </w:r>
      <w:r w:rsidR="006B3824">
        <w:rPr>
          <w:rFonts w:ascii="Times New Roman" w:eastAsiaTheme="minorEastAsia" w:hAnsi="Times New Roman" w:cs="Times New Roman"/>
        </w:rPr>
      </w:r>
      <w:r w:rsidR="006B3824">
        <w:rPr>
          <w:rFonts w:ascii="Times New Roman" w:eastAsiaTheme="minorEastAsia" w:hAnsi="Times New Roman" w:cs="Times New Roman"/>
        </w:rPr>
        <w:fldChar w:fldCharType="separate"/>
      </w:r>
      <w:r w:rsidR="00F015B9">
        <w:rPr>
          <w:rFonts w:ascii="Times New Roman" w:hAnsi="Times New Roman" w:cs="Times New Roman"/>
          <w:noProof/>
        </w:rPr>
        <w:t>1</w:t>
      </w:r>
      <w:r w:rsidR="006B3824">
        <w:rPr>
          <w:rFonts w:ascii="Times New Roman" w:eastAsiaTheme="minorEastAsia" w:hAnsi="Times New Roman" w:cs="Times New Roman"/>
        </w:rPr>
        <w:fldChar w:fldCharType="end"/>
      </w:r>
      <w:r w:rsidR="00EA3A91">
        <w:rPr>
          <w:rFonts w:ascii="Times New Roman" w:eastAsiaTheme="minorEastAsia" w:hAnsi="Times New Roman" w:cs="Times New Roman"/>
        </w:rPr>
        <w:t>)</w:t>
      </w:r>
      <w:r w:rsidR="006B3824">
        <w:rPr>
          <w:rFonts w:ascii="Times New Roman" w:eastAsiaTheme="minorEastAsia" w:hAnsi="Times New Roman" w:cs="Times New Roman"/>
        </w:rPr>
        <w:t xml:space="preserve"> </w:t>
      </w:r>
      <w:r w:rsidR="00FF5954">
        <w:rPr>
          <w:rFonts w:ascii="Times New Roman" w:eastAsiaTheme="minorEastAsia" w:hAnsi="Times New Roman" w:cs="Times New Roman"/>
        </w:rPr>
        <w:t xml:space="preserve">when the sampling time is infinitesimally small, i.e., </w:t>
      </w:r>
      <m:oMath>
        <m:r>
          <w:rPr>
            <w:rFonts w:ascii="Cambria Math" w:eastAsiaTheme="minorEastAsia" w:hAnsi="Cambria Math" w:cs="Times New Roman"/>
          </w:rPr>
          <m:t>∆→0</m:t>
        </m:r>
      </m:oMath>
      <w:r w:rsidR="00FF5954">
        <w:rPr>
          <w:rFonts w:ascii="Times New Roman" w:eastAsiaTheme="minorEastAsia" w:hAnsi="Times New Roman" w:cs="Times New Roman"/>
        </w:rPr>
        <w:t>. Under this limiting case</w:t>
      </w:r>
      <w:r w:rsidR="00DB1372">
        <w:rPr>
          <w:rFonts w:ascii="Times New Roman" w:eastAsiaTheme="minorEastAsia" w:hAnsi="Times New Roman" w:cs="Times New Roman"/>
        </w:rPr>
        <w:t xml:space="preserve"> we can replace </w:t>
      </w:r>
      <w:r w:rsidR="009B2F89">
        <w:rPr>
          <w:rFonts w:ascii="Times New Roman" w:eastAsiaTheme="minorEastAsia" w:hAnsi="Times New Roman" w:cs="Times New Roman"/>
        </w:rPr>
        <w:t xml:space="preserve">the </w:t>
      </w:r>
      <w:proofErr w:type="spellStart"/>
      <w:r w:rsidR="00861012">
        <w:rPr>
          <w:rFonts w:ascii="Times New Roman" w:eastAsiaTheme="minorEastAsia" w:hAnsi="Times New Roman" w:cs="Times New Roman"/>
        </w:rPr>
        <w:t>Langevin</w:t>
      </w:r>
      <w:proofErr w:type="spellEnd"/>
      <w:r w:rsidR="00861012">
        <w:rPr>
          <w:rFonts w:ascii="Times New Roman" w:eastAsiaTheme="minorEastAsia" w:hAnsi="Times New Roman" w:cs="Times New Roman"/>
        </w:rPr>
        <w:t xml:space="preserve"> </w:t>
      </w:r>
      <w:r w:rsidR="00DB1372">
        <w:rPr>
          <w:rFonts w:ascii="Times New Roman" w:eastAsiaTheme="minorEastAsia" w:hAnsi="Times New Roman" w:cs="Times New Roman"/>
        </w:rPr>
        <w:t>model</w:t>
      </w:r>
      <w:r w:rsidR="009B2F89">
        <w:rPr>
          <w:rFonts w:ascii="Times New Roman" w:eastAsiaTheme="minorEastAsia" w:hAnsi="Times New Roman" w:cs="Times New Roman"/>
        </w:rPr>
        <w:t xml:space="preserve"> (</w:t>
      </w:r>
      <w:r w:rsidR="009B2F89">
        <w:rPr>
          <w:rFonts w:ascii="Times New Roman" w:eastAsiaTheme="minorEastAsia" w:hAnsi="Times New Roman" w:cs="Times New Roman"/>
        </w:rPr>
        <w:fldChar w:fldCharType="begin"/>
      </w:r>
      <w:r w:rsidR="009B2F89">
        <w:rPr>
          <w:rFonts w:ascii="Times New Roman" w:eastAsiaTheme="minorEastAsia" w:hAnsi="Times New Roman" w:cs="Times New Roman"/>
        </w:rPr>
        <w:instrText xml:space="preserve"> REF DiffusionParametric \h </w:instrText>
      </w:r>
      <w:r w:rsidR="009B2F89">
        <w:rPr>
          <w:rFonts w:ascii="Times New Roman" w:eastAsiaTheme="minorEastAsia" w:hAnsi="Times New Roman" w:cs="Times New Roman"/>
        </w:rPr>
      </w:r>
      <w:r w:rsidR="009B2F89">
        <w:rPr>
          <w:rFonts w:ascii="Times New Roman" w:eastAsiaTheme="minorEastAsia" w:hAnsi="Times New Roman" w:cs="Times New Roman"/>
        </w:rPr>
        <w:fldChar w:fldCharType="separate"/>
      </w:r>
      <w:r w:rsidR="00F015B9">
        <w:rPr>
          <w:rFonts w:ascii="Times New Roman" w:hAnsi="Times New Roman" w:cs="Times New Roman"/>
          <w:noProof/>
        </w:rPr>
        <w:t>1</w:t>
      </w:r>
      <w:r w:rsidR="009B2F89">
        <w:rPr>
          <w:rFonts w:ascii="Times New Roman" w:eastAsiaTheme="minorEastAsia" w:hAnsi="Times New Roman" w:cs="Times New Roman"/>
        </w:rPr>
        <w:fldChar w:fldCharType="end"/>
      </w:r>
      <w:r w:rsidR="009B2F89">
        <w:rPr>
          <w:rFonts w:ascii="Times New Roman" w:eastAsiaTheme="minorEastAsia" w:hAnsi="Times New Roman" w:cs="Times New Roman"/>
        </w:rPr>
        <w:t>)</w:t>
      </w:r>
      <w:r w:rsidR="00DB1372">
        <w:rPr>
          <w:rFonts w:ascii="Times New Roman" w:eastAsiaTheme="minorEastAsia" w:hAnsi="Times New Roman" w:cs="Times New Roman"/>
        </w:rPr>
        <w:t xml:space="preserve"> with a difference equation based on</w:t>
      </w:r>
      <w:r w:rsidR="00FF5954">
        <w:rPr>
          <w:rFonts w:ascii="Times New Roman" w:eastAsiaTheme="minorEastAsia" w:hAnsi="Times New Roman" w:cs="Times New Roman"/>
        </w:rPr>
        <w:t xml:space="preserve"> </w:t>
      </w:r>
      <w:r w:rsidR="00DB1372">
        <w:rPr>
          <w:rFonts w:ascii="Times New Roman" w:eastAsiaTheme="minorEastAsia" w:hAnsi="Times New Roman" w:cs="Times New Roman"/>
        </w:rPr>
        <w:t>the Euler-Maruyama discretization</w:t>
      </w:r>
      <w:r w:rsidR="009B2F89">
        <w:rPr>
          <w:rFonts w:ascii="Times New Roman" w:eastAsiaTheme="minorEastAsia" w:hAnsi="Times New Roman" w:cs="Times New Roman"/>
        </w:rPr>
        <w:t xml:space="preserve"> </w:t>
      </w:r>
    </w:p>
    <w:p w14:paraId="3778FB59" w14:textId="77777777" w:rsidR="00DB1372" w:rsidRPr="00DB1372" w:rsidRDefault="00BD2EE3" w:rsidP="00B07879">
      <w:pPr>
        <w:spacing w:after="120" w:line="48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r>
            <w:rPr>
              <w:rFonts w:ascii="Cambria Math" w:eastAsiaTheme="minorEastAsia" w:hAnsi="Cambria Math" w:cs="Times New Roman"/>
            </w:rPr>
            <m:t xml:space="preserve"> σ</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;θ</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m:oMathPara>
    </w:p>
    <w:p w14:paraId="374F5AD3" w14:textId="77777777" w:rsidR="003A2834" w:rsidRDefault="00DB1372"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follows a standard normal </w:t>
      </w:r>
      <w:r w:rsidRPr="003A2834">
        <w:rPr>
          <w:rFonts w:ascii="Times New Roman" w:eastAsiaTheme="minorEastAsia" w:hAnsi="Times New Roman" w:cs="Times New Roman"/>
        </w:rPr>
        <w:t>distribution. As a result</w:t>
      </w:r>
      <w:r w:rsidR="003A2834" w:rsidRPr="003A2834">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3A2834" w:rsidRPr="003A2834">
        <w:rPr>
          <w:rFonts w:ascii="Times New Roman" w:eastAsiaTheme="minorEastAsia" w:hAnsi="Times New Roman" w:cs="Times New Roman"/>
        </w:rPr>
        <w:t xml:space="preserve"> can be approximated by a normal distribution with mean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+μ</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Times New Roman"/>
          </w:rPr>
          <m:t>∆</m:t>
        </m:r>
      </m:oMath>
      <w:r w:rsidR="003A2834">
        <w:rPr>
          <w:rFonts w:ascii="Times New Roman" w:eastAsiaTheme="minorEastAsia" w:hAnsi="Times New Roman" w:cs="Times New Roman"/>
          <w:sz w:val="20"/>
          <w:szCs w:val="20"/>
        </w:rPr>
        <w:t xml:space="preserve"> </w:t>
      </w:r>
      <w:r w:rsidR="003A2834" w:rsidRPr="003A2834">
        <w:rPr>
          <w:rFonts w:ascii="Times New Roman" w:eastAsiaTheme="minorEastAsia" w:hAnsi="Times New Roman" w:cs="Times New Roman"/>
        </w:rPr>
        <w:t>and var</w:t>
      </w:r>
      <w:r w:rsidR="003A2834" w:rsidRPr="00B54048">
        <w:rPr>
          <w:rFonts w:ascii="Times New Roman" w:eastAsiaTheme="minorEastAsia" w:hAnsi="Times New Roman" w:cs="Times New Roman"/>
        </w:rPr>
        <w:t>iance</w:t>
      </w:r>
      <w:r w:rsidR="00B54048" w:rsidRPr="00B54048">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54048">
        <w:rPr>
          <w:rFonts w:ascii="Times New Roman" w:eastAsiaTheme="minorEastAsia" w:hAnsi="Times New Roman" w:cs="Times New Roman"/>
        </w:rPr>
        <w:t>, that is</w:t>
      </w:r>
      <w:r w:rsidR="00B54048" w:rsidRPr="00B54048">
        <w:rPr>
          <w:rFonts w:ascii="Times New Roman" w:eastAsiaTheme="minorEastAsia" w:hAnsi="Times New Roman" w:cs="Times New Roman"/>
        </w:rPr>
        <w:t xml:space="preserve">  </w:t>
      </w:r>
    </w:p>
    <w:p w14:paraId="7A5C3427" w14:textId="77777777" w:rsidR="00551CEF" w:rsidRPr="005A7922" w:rsidRDefault="00BD2EE3" w:rsidP="00B07879">
      <w:pPr>
        <w:spacing w:after="120" w:line="480" w:lineRule="auto"/>
        <w:rPr>
          <w:rFonts w:ascii="Times New Roman" w:hAnsi="Times New Roman" w:cs="Times New Roman"/>
          <w:b/>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X</m:t>
              </m:r>
            </m:sub>
            <m:sup>
              <m:r>
                <m:rPr>
                  <m:sty m:val="p"/>
                </m:rPr>
                <w:rPr>
                  <w:rFonts w:ascii="Cambria Math" w:eastAsiaTheme="minorEastAsia" w:hAnsi="Cambria Math" w:cs="Times New Roman"/>
                  <w:sz w:val="20"/>
                  <w:szCs w:val="20"/>
                </w:rPr>
                <m:t>Euler</m:t>
              </m:r>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2π∆</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sup>
              <m:r>
                <w:rPr>
                  <w:rFonts w:ascii="Cambria Math" w:eastAsiaTheme="minorEastAsia" w:hAnsi="Cambria Math" w:cs="Times New Roman"/>
                  <w:sz w:val="20"/>
                  <w:szCs w:val="20"/>
                </w:rPr>
                <m:t>-1/2</m:t>
              </m:r>
            </m:sup>
          </m:sSup>
          <m:r>
            <m:rPr>
              <m:sty m:val="p"/>
            </m:rPr>
            <w:rPr>
              <w:rFonts w:ascii="Cambria Math" w:eastAsiaTheme="minorEastAsia" w:hAnsi="Cambria Math" w:cs="Times New Roman"/>
              <w:sz w:val="20"/>
              <w:szCs w:val="20"/>
            </w:rPr>
            <m:t>exp</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-μ</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r>
                        <w:rPr>
                          <w:rFonts w:ascii="Cambria Math" w:eastAsiaTheme="minorEastAsia" w:hAnsi="Cambria Math" w:cs="Times New Roman"/>
                          <w:sz w:val="20"/>
                          <w:szCs w:val="20"/>
                        </w:rPr>
                        <m:t>∆</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;θ</m:t>
                      </m:r>
                    </m:e>
                  </m:d>
                </m:e>
              </m:d>
            </m:e>
          </m:d>
        </m:oMath>
      </m:oMathPara>
    </w:p>
    <w:p w14:paraId="2F0E4BC6" w14:textId="42D6A7BB" w:rsidR="00551CEF" w:rsidRPr="00904AF1" w:rsidRDefault="00D30089" w:rsidP="00B07879">
      <w:pPr>
        <w:spacing w:after="240" w:line="480" w:lineRule="auto"/>
        <w:jc w:val="both"/>
        <w:rPr>
          <w:rFonts w:ascii="Times New Roman" w:eastAsiaTheme="minorEastAsia" w:hAnsi="Times New Roman" w:cs="Times New Roman"/>
        </w:rPr>
      </w:pPr>
      <w:r w:rsidRPr="00904AF1">
        <w:rPr>
          <w:rFonts w:ascii="Times New Roman" w:eastAsiaTheme="minorEastAsia" w:hAnsi="Times New Roman" w:cs="Times New Roman"/>
        </w:rPr>
        <w:t>To construct a</w:t>
      </w:r>
      <w:r w:rsidR="00F94F14">
        <w:rPr>
          <w:rFonts w:ascii="Times New Roman" w:eastAsiaTheme="minorEastAsia" w:hAnsi="Times New Roman" w:cs="Times New Roman"/>
        </w:rPr>
        <w:t xml:space="preserve"> quasi-</w:t>
      </w:r>
      <w:r w:rsidRPr="00904AF1">
        <w:rPr>
          <w:rFonts w:ascii="Times New Roman" w:eastAsiaTheme="minorEastAsia" w:hAnsi="Times New Roman" w:cs="Times New Roman"/>
        </w:rPr>
        <w:t>MLE procedure one replaces the conditional density in (</w:t>
      </w:r>
      <w:r w:rsidRPr="00850157">
        <w:rPr>
          <w:rFonts w:ascii="Times New Roman" w:eastAsiaTheme="minorEastAsia" w:hAnsi="Times New Roman" w:cs="Times New Roman"/>
        </w:rPr>
        <w:fldChar w:fldCharType="begin"/>
      </w:r>
      <w:r w:rsidRPr="00904AF1">
        <w:rPr>
          <w:rFonts w:ascii="Times New Roman" w:eastAsiaTheme="minorEastAsia" w:hAnsi="Times New Roman" w:cs="Times New Roman"/>
        </w:rPr>
        <w:instrText xml:space="preserve"> REF LL \h </w:instrText>
      </w:r>
      <w:r w:rsidR="00904AF1">
        <w:rPr>
          <w:rFonts w:ascii="Times New Roman" w:eastAsiaTheme="minorEastAsia" w:hAnsi="Times New Roman" w:cs="Times New Roman"/>
        </w:rPr>
        <w:instrText xml:space="preserve"> \* MERGEFORMAT </w:instrText>
      </w:r>
      <w:r w:rsidRPr="00850157">
        <w:rPr>
          <w:rFonts w:ascii="Times New Roman" w:eastAsiaTheme="minorEastAsia" w:hAnsi="Times New Roman" w:cs="Times New Roman"/>
        </w:rPr>
      </w:r>
      <w:r w:rsidRPr="00850157">
        <w:rPr>
          <w:rFonts w:ascii="Times New Roman" w:eastAsiaTheme="minorEastAsia" w:hAnsi="Times New Roman" w:cs="Times New Roman"/>
        </w:rPr>
        <w:fldChar w:fldCharType="separate"/>
      </w:r>
      <w:r w:rsidR="00F015B9">
        <w:rPr>
          <w:rFonts w:ascii="Times New Roman" w:hAnsi="Times New Roman" w:cs="Times New Roman"/>
          <w:noProof/>
        </w:rPr>
        <w:t>2</w:t>
      </w:r>
      <w:r w:rsidRPr="00850157">
        <w:rPr>
          <w:rFonts w:ascii="Times New Roman" w:eastAsiaTheme="minorEastAsia" w:hAnsi="Times New Roman" w:cs="Times New Roman"/>
        </w:rPr>
        <w:fldChar w:fldCharType="end"/>
      </w:r>
      <w:r w:rsidRPr="00904AF1">
        <w:rPr>
          <w:rFonts w:ascii="Times New Roman" w:eastAsiaTheme="minorEastAsia" w:hAnsi="Times New Roman" w:cs="Times New Roman"/>
        </w:rPr>
        <w:t>) by</w:t>
      </w:r>
      <w:r w:rsidR="00904AF1" w:rsidRPr="00904AF1">
        <w:rPr>
          <w:rFonts w:ascii="Times New Roman" w:eastAsiaTheme="minorEastAsia" w:hAnsi="Times New Roman" w:cs="Times New Roman"/>
        </w:rPr>
        <w:t xml:space="preserve"> the approximation</w:t>
      </w:r>
      <w:r w:rsidRPr="00904AF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r>
              <m:rPr>
                <m:sty m:val="p"/>
              </m:rPr>
              <w:rPr>
                <w:rFonts w:ascii="Cambria Math" w:eastAsiaTheme="minorEastAsia" w:hAnsi="Cambria Math" w:cs="Times New Roman"/>
              </w:rPr>
              <m:t>Euler</m:t>
            </m:r>
          </m:sup>
        </m:sSubSup>
      </m:oMath>
      <w:r w:rsidR="00F94F14">
        <w:rPr>
          <w:rFonts w:ascii="Times New Roman" w:eastAsiaTheme="minorEastAsia" w:hAnsi="Times New Roman" w:cs="Times New Roman"/>
        </w:rPr>
        <w:t>. To proceed with parameter estimation this quasi-MLE should be solved</w:t>
      </w:r>
      <w:r w:rsidRPr="00904AF1">
        <w:rPr>
          <w:rFonts w:ascii="Times New Roman" w:eastAsiaTheme="minorEastAsia" w:hAnsi="Times New Roman" w:cs="Times New Roman"/>
        </w:rPr>
        <w:t xml:space="preserve">. </w:t>
      </w:r>
      <w:r w:rsidR="00D80FB7" w:rsidRPr="00904AF1">
        <w:rPr>
          <w:rFonts w:ascii="Times New Roman" w:eastAsiaTheme="minorEastAsia" w:hAnsi="Times New Roman" w:cs="Times New Roman"/>
        </w:rPr>
        <w:t>The</w:t>
      </w:r>
      <w:r w:rsidR="0020606E" w:rsidRPr="00904AF1">
        <w:rPr>
          <w:rFonts w:ascii="Times New Roman" w:eastAsiaTheme="minorEastAsia" w:hAnsi="Times New Roman" w:cs="Times New Roman"/>
        </w:rPr>
        <w:t xml:space="preserve"> big</w:t>
      </w:r>
      <w:r w:rsidR="00D80FB7" w:rsidRPr="00904AF1">
        <w:rPr>
          <w:rFonts w:ascii="Times New Roman" w:eastAsiaTheme="minorEastAsia" w:hAnsi="Times New Roman" w:cs="Times New Roman"/>
        </w:rPr>
        <w:t xml:space="preserve"> advantage of using the Euler approach is due to the fact that its implementation is very fast. </w:t>
      </w:r>
      <w:r w:rsidR="0020606E" w:rsidRPr="00904AF1">
        <w:rPr>
          <w:rFonts w:ascii="Times New Roman" w:eastAsiaTheme="minorEastAsia" w:hAnsi="Times New Roman" w:cs="Times New Roman"/>
        </w:rPr>
        <w:t>Fortunately, based on our experience, this approach</w:t>
      </w:r>
      <w:r w:rsidR="00705591" w:rsidRPr="00904AF1">
        <w:rPr>
          <w:rFonts w:ascii="Times New Roman" w:eastAsiaTheme="minorEastAsia" w:hAnsi="Times New Roman" w:cs="Times New Roman"/>
        </w:rPr>
        <w:t xml:space="preserve"> also</w:t>
      </w:r>
      <w:r w:rsidR="0020606E" w:rsidRPr="00904AF1">
        <w:rPr>
          <w:rFonts w:ascii="Times New Roman" w:eastAsiaTheme="minorEastAsia" w:hAnsi="Times New Roman" w:cs="Times New Roman"/>
        </w:rPr>
        <w:t xml:space="preserve"> shows a satisfactory performance for datasets with medium resolution.</w:t>
      </w:r>
      <w:r w:rsidR="00D80FB7" w:rsidRPr="00904AF1">
        <w:rPr>
          <w:rFonts w:ascii="Times New Roman" w:eastAsiaTheme="minorEastAsia" w:hAnsi="Times New Roman" w:cs="Times New Roman"/>
        </w:rPr>
        <w:t xml:space="preserve"> </w:t>
      </w:r>
    </w:p>
    <w:p w14:paraId="2ED3121C" w14:textId="445FB15F" w:rsidR="004F177C" w:rsidRPr="00A201F4" w:rsidRDefault="00DE424D" w:rsidP="00B07879">
      <w:pPr>
        <w:spacing w:line="480" w:lineRule="auto"/>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E</w:t>
      </w:r>
      <w:r w:rsidRPr="00A201F4">
        <w:rPr>
          <w:rFonts w:ascii="Times New Roman" w:hAnsi="Times New Roman" w:cs="Times New Roman"/>
          <w:b/>
          <w:sz w:val="24"/>
          <w:szCs w:val="24"/>
        </w:rPr>
        <w:t xml:space="preserve">. </w:t>
      </w:r>
      <w:r w:rsidR="006E7516" w:rsidRPr="00A201F4">
        <w:rPr>
          <w:rFonts w:ascii="Times New Roman" w:hAnsi="Times New Roman" w:cs="Times New Roman"/>
          <w:b/>
          <w:sz w:val="24"/>
          <w:szCs w:val="24"/>
        </w:rPr>
        <w:t>Hermite</w:t>
      </w:r>
      <w:r w:rsidRPr="00A201F4">
        <w:rPr>
          <w:rFonts w:ascii="Times New Roman" w:hAnsi="Times New Roman" w:cs="Times New Roman"/>
          <w:b/>
          <w:sz w:val="24"/>
          <w:szCs w:val="24"/>
        </w:rPr>
        <w:t xml:space="preserve"> reconstruction</w:t>
      </w:r>
    </w:p>
    <w:p w14:paraId="633F3926" w14:textId="17F2D929" w:rsidR="00AD200B" w:rsidRDefault="00C80C5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Here, we </w:t>
      </w:r>
      <w:r w:rsidR="00AD200B">
        <w:rPr>
          <w:rFonts w:ascii="Times New Roman" w:eastAsiaTheme="minorEastAsia" w:hAnsi="Times New Roman" w:cs="Times New Roman"/>
        </w:rPr>
        <w:t xml:space="preserve">present </w:t>
      </w:r>
      <w:r w:rsidR="00F036DD">
        <w:rPr>
          <w:rFonts w:ascii="Times New Roman" w:eastAsiaTheme="minorEastAsia" w:hAnsi="Times New Roman" w:cs="Times New Roman"/>
        </w:rPr>
        <w:t>an advanced reconstruction procedure</w:t>
      </w:r>
      <w:r w:rsidR="00AD200B">
        <w:rPr>
          <w:rFonts w:ascii="Times New Roman" w:eastAsiaTheme="minorEastAsia" w:hAnsi="Times New Roman" w:cs="Times New Roman"/>
        </w:rPr>
        <w:t xml:space="preserve"> developed</w:t>
      </w:r>
      <w:r>
        <w:rPr>
          <w:rFonts w:ascii="Times New Roman" w:eastAsiaTheme="minorEastAsia" w:hAnsi="Times New Roman" w:cs="Times New Roman"/>
        </w:rPr>
        <w:t xml:space="preserve"> </w:t>
      </w:r>
      <w:r w:rsidRPr="00C80C5B">
        <w:rPr>
          <w:rFonts w:ascii="Times New Roman" w:eastAsiaTheme="minorEastAsia" w:hAnsi="Times New Roman" w:cs="Times New Roman"/>
        </w:rPr>
        <w:t xml:space="preserve">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Pr>
          <w:rFonts w:ascii="Times New Roman" w:hAnsi="Times New Roman" w:cs="Times New Roman"/>
        </w:rPr>
        <w:fldChar w:fldCharType="separate"/>
      </w:r>
      <w:r w:rsidR="00F20554">
        <w:rPr>
          <w:rFonts w:ascii="Times New Roman" w:hAnsi="Times New Roman" w:cs="Times New Roman"/>
          <w:noProof/>
        </w:rPr>
        <w:t>(Aït‐Sahalia 2002a)</w:t>
      </w:r>
      <w:r>
        <w:rPr>
          <w:rFonts w:ascii="Times New Roman" w:hAnsi="Times New Roman" w:cs="Times New Roman"/>
        </w:rPr>
        <w:fldChar w:fldCharType="end"/>
      </w:r>
      <w:r w:rsidR="00AD200B">
        <w:rPr>
          <w:rFonts w:ascii="Times New Roman" w:hAnsi="Times New Roman" w:cs="Times New Roman"/>
        </w:rPr>
        <w:t>. For</w:t>
      </w:r>
      <w:r>
        <w:rPr>
          <w:rFonts w:ascii="Times New Roman" w:eastAsiaTheme="minorEastAsia" w:hAnsi="Times New Roman" w:cs="Times New Roman"/>
        </w:rPr>
        <w:t xml:space="preserve"> the sake of clarity and convenience</w:t>
      </w:r>
      <w:r w:rsidR="00AD200B">
        <w:rPr>
          <w:rFonts w:ascii="Times New Roman" w:eastAsiaTheme="minorEastAsia" w:hAnsi="Times New Roman" w:cs="Times New Roman"/>
        </w:rPr>
        <w:t xml:space="preserve"> we</w:t>
      </w:r>
      <w:r w:rsidR="00F036DD">
        <w:rPr>
          <w:rFonts w:ascii="Times New Roman" w:eastAsiaTheme="minorEastAsia" w:hAnsi="Times New Roman" w:cs="Times New Roman"/>
        </w:rPr>
        <w:t xml:space="preserve"> keep </w:t>
      </w:r>
      <w:r>
        <w:rPr>
          <w:rFonts w:ascii="Times New Roman" w:eastAsiaTheme="minorEastAsia" w:hAnsi="Times New Roman" w:cs="Times New Roman"/>
        </w:rPr>
        <w:t>exactly the same notation</w:t>
      </w:r>
      <w:r w:rsidR="0046315E">
        <w:rPr>
          <w:rFonts w:ascii="Times New Roman" w:eastAsiaTheme="minorEastAsia" w:hAnsi="Times New Roman" w:cs="Times New Roman"/>
        </w:rPr>
        <w:t xml:space="preserve"> as </w:t>
      </w:r>
      <w:proofErr w:type="spellStart"/>
      <w:r w:rsidR="0046315E" w:rsidRPr="00C80C5B">
        <w:rPr>
          <w:rFonts w:ascii="Times New Roman" w:hAnsi="Times New Roman" w:cs="Times New Roman"/>
        </w:rPr>
        <w:t>A</w:t>
      </w:r>
      <w:r w:rsidR="0046315E" w:rsidRPr="00C80C5B">
        <w:rPr>
          <w:rFonts w:ascii="Times New Roman" w:hAnsi="Times New Roman" w:cs="Times New Roman"/>
          <w:color w:val="222222"/>
          <w:spacing w:val="2"/>
          <w:shd w:val="clear" w:color="auto" w:fill="FCFCFC"/>
        </w:rPr>
        <w:t>ï</w:t>
      </w:r>
      <w:r w:rsidR="0046315E" w:rsidRPr="00C80C5B">
        <w:rPr>
          <w:rFonts w:ascii="Times New Roman" w:hAnsi="Times New Roman" w:cs="Times New Roman"/>
        </w:rPr>
        <w:t>t-Sahalia</w:t>
      </w:r>
      <w:proofErr w:type="spellEnd"/>
      <w:r>
        <w:rPr>
          <w:rFonts w:ascii="Times New Roman" w:eastAsiaTheme="minorEastAsia" w:hAnsi="Times New Roman" w:cs="Times New Roman"/>
        </w:rPr>
        <w:t xml:space="preserve">. </w:t>
      </w:r>
      <w:r w:rsidR="00BE2A4B">
        <w:rPr>
          <w:rFonts w:ascii="Times New Roman" w:eastAsiaTheme="minorEastAsia" w:hAnsi="Times New Roman" w:cs="Times New Roman"/>
        </w:rPr>
        <w:t xml:space="preserve">As </w:t>
      </w:r>
      <w:r w:rsidR="00FD0CEE">
        <w:rPr>
          <w:rFonts w:ascii="Times New Roman" w:eastAsiaTheme="minorEastAsia" w:hAnsi="Times New Roman" w:cs="Times New Roman"/>
        </w:rPr>
        <w:t>discussed</w:t>
      </w:r>
      <w:r w:rsidR="00BE2A4B">
        <w:rPr>
          <w:rFonts w:ascii="Times New Roman" w:eastAsiaTheme="minorEastAsia" w:hAnsi="Times New Roman" w:cs="Times New Roman"/>
        </w:rPr>
        <w:t xml:space="preserve"> in Appendix </w:t>
      </w:r>
      <w:r w:rsidR="00FD0CEE">
        <w:rPr>
          <w:rFonts w:ascii="Times New Roman" w:eastAsiaTheme="minorEastAsia" w:hAnsi="Times New Roman" w:cs="Times New Roman"/>
        </w:rPr>
        <w:t>C</w:t>
      </w:r>
      <w:r w:rsidR="00BF5EA7">
        <w:rPr>
          <w:rFonts w:ascii="Times New Roman" w:eastAsiaTheme="minorEastAsia" w:hAnsi="Times New Roman" w:cs="Times New Roman"/>
        </w:rPr>
        <w:t>,</w:t>
      </w:r>
      <w:r w:rsidR="00BE2A4B">
        <w:rPr>
          <w:rFonts w:ascii="Times New Roman" w:eastAsiaTheme="minorEastAsia" w:hAnsi="Times New Roman" w:cs="Times New Roman"/>
        </w:rPr>
        <w:t xml:space="preserve"> the</w:t>
      </w:r>
      <w:r w:rsidR="0025606E">
        <w:rPr>
          <w:rFonts w:ascii="Times New Roman" w:eastAsiaTheme="minorEastAsia" w:hAnsi="Times New Roman" w:cs="Times New Roman"/>
        </w:rPr>
        <w:t xml:space="preserve"> process of</w:t>
      </w:r>
      <w:r w:rsidR="00E100CD">
        <w:rPr>
          <w:rFonts w:ascii="Times New Roman" w:eastAsiaTheme="minorEastAsia" w:hAnsi="Times New Roman" w:cs="Times New Roman"/>
        </w:rPr>
        <w:t xml:space="preserve"> a quasi</w:t>
      </w:r>
      <w:r w:rsidR="00BF5EA7">
        <w:rPr>
          <w:rFonts w:ascii="Times New Roman" w:eastAsiaTheme="minorEastAsia" w:hAnsi="Times New Roman" w:cs="Times New Roman"/>
        </w:rPr>
        <w:t>-</w:t>
      </w:r>
      <w:r w:rsidR="00021F41">
        <w:rPr>
          <w:rFonts w:ascii="Times New Roman" w:eastAsiaTheme="minorEastAsia" w:hAnsi="Times New Roman" w:cs="Times New Roman"/>
        </w:rPr>
        <w:t xml:space="preserve">MLE </w:t>
      </w:r>
      <w:r w:rsidR="00BE2A4B">
        <w:rPr>
          <w:rFonts w:ascii="Times New Roman" w:eastAsiaTheme="minorEastAsia" w:hAnsi="Times New Roman" w:cs="Times New Roman"/>
        </w:rPr>
        <w:t xml:space="preserve">requires the estimation of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DD0CB7">
        <w:rPr>
          <w:rFonts w:ascii="Times New Roman" w:eastAsiaTheme="minorEastAsia" w:hAnsi="Times New Roman" w:cs="Times New Roman"/>
        </w:rPr>
        <w:t xml:space="preserve">. The approach of </w:t>
      </w:r>
      <w:proofErr w:type="spellStart"/>
      <w:r w:rsidR="00DD0CB7" w:rsidRPr="00C80C5B">
        <w:rPr>
          <w:rFonts w:ascii="Times New Roman" w:hAnsi="Times New Roman" w:cs="Times New Roman"/>
        </w:rPr>
        <w:t>A</w:t>
      </w:r>
      <w:r w:rsidR="00DD0CB7" w:rsidRPr="00C80C5B">
        <w:rPr>
          <w:rFonts w:ascii="Times New Roman" w:hAnsi="Times New Roman" w:cs="Times New Roman"/>
          <w:color w:val="222222"/>
          <w:spacing w:val="2"/>
          <w:shd w:val="clear" w:color="auto" w:fill="FCFCFC"/>
        </w:rPr>
        <w:t>ï</w:t>
      </w:r>
      <w:r w:rsidR="00DD0CB7" w:rsidRPr="00C80C5B">
        <w:rPr>
          <w:rFonts w:ascii="Times New Roman" w:hAnsi="Times New Roman" w:cs="Times New Roman"/>
        </w:rPr>
        <w:t>t-Sahalia</w:t>
      </w:r>
      <w:proofErr w:type="spellEnd"/>
      <w:r w:rsidR="00DD0CB7">
        <w:rPr>
          <w:rFonts w:ascii="Times New Roman" w:hAnsi="Times New Roman" w:cs="Times New Roman"/>
        </w:rPr>
        <w:t xml:space="preserve"> </w:t>
      </w:r>
      <w:r w:rsidR="00003394">
        <w:rPr>
          <w:rFonts w:ascii="Times New Roman" w:hAnsi="Times New Roman" w:cs="Times New Roman"/>
        </w:rPr>
        <w:t>is more accurate than the Euler approach in Appendix D and is</w:t>
      </w:r>
      <w:r w:rsidR="00DD0CB7">
        <w:rPr>
          <w:rFonts w:ascii="Times New Roman" w:hAnsi="Times New Roman" w:cs="Times New Roman"/>
        </w:rPr>
        <w:t xml:space="preserve"> based on </w:t>
      </w:r>
      <w:r w:rsidR="00467393">
        <w:rPr>
          <w:rFonts w:ascii="Times New Roman" w:hAnsi="Times New Roman" w:cs="Times New Roman"/>
        </w:rPr>
        <w:t xml:space="preserve">establishing </w:t>
      </w:r>
      <w:r w:rsidR="00DD0CB7">
        <w:rPr>
          <w:rFonts w:ascii="Times New Roman" w:hAnsi="Times New Roman" w:cs="Times New Roman"/>
        </w:rPr>
        <w:t>a</w:t>
      </w:r>
      <w:r w:rsidR="003F1F0F">
        <w:rPr>
          <w:rFonts w:ascii="Times New Roman" w:hAnsi="Times New Roman" w:cs="Times New Roman"/>
        </w:rPr>
        <w:t xml:space="preserve"> convergent</w:t>
      </w:r>
      <w:r w:rsidR="00DD0CB7">
        <w:rPr>
          <w:rFonts w:ascii="Times New Roman" w:hAnsi="Times New Roman" w:cs="Times New Roman"/>
        </w:rPr>
        <w:t xml:space="preserve"> H</w:t>
      </w:r>
      <w:r w:rsidR="0089475C">
        <w:rPr>
          <w:rFonts w:ascii="Times New Roman" w:hAnsi="Times New Roman" w:cs="Times New Roman"/>
        </w:rPr>
        <w:t xml:space="preserve">ermite series expansion for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9475C">
        <w:rPr>
          <w:rFonts w:ascii="Times New Roman" w:eastAsiaTheme="minorEastAsia" w:hAnsi="Times New Roman" w:cs="Times New Roman"/>
        </w:rPr>
        <w:t xml:space="preserve"> and hence </w:t>
      </w:r>
      <w:r w:rsidR="003F1F0F">
        <w:rPr>
          <w:rFonts w:ascii="Times New Roman" w:eastAsiaTheme="minorEastAsia" w:hAnsi="Times New Roman" w:cs="Times New Roman"/>
        </w:rPr>
        <w:t>a convergent</w:t>
      </w:r>
      <w:r w:rsidR="0089475C">
        <w:rPr>
          <w:rFonts w:ascii="Times New Roman" w:eastAsiaTheme="minorEastAsia" w:hAnsi="Times New Roman" w:cs="Times New Roman"/>
        </w:rPr>
        <w:t xml:space="preserve"> expansion for the log-likelihood function </w:t>
      </w:r>
      <m:oMath>
        <m:r>
          <m:rPr>
            <m:scr m:val="script"/>
          </m:rPr>
          <w:rPr>
            <w:rFonts w:ascii="Cambria Math" w:hAnsi="Cambria Math" w:cs="Aharoni"/>
          </w:rPr>
          <m:t>l</m:t>
        </m:r>
      </m:oMath>
      <w:r w:rsidR="0089475C">
        <w:rPr>
          <w:rFonts w:ascii="Times New Roman" w:eastAsiaTheme="minorEastAsia" w:hAnsi="Times New Roman" w:cs="Times New Roman"/>
        </w:rPr>
        <w:t xml:space="preserve"> in </w:t>
      </w:r>
      <w:r w:rsidR="004B444B">
        <w:rPr>
          <w:rFonts w:ascii="Times New Roman" w:eastAsiaTheme="minorEastAsia" w:hAnsi="Times New Roman" w:cs="Times New Roman"/>
        </w:rPr>
        <w:t>(</w:t>
      </w:r>
      <w:r w:rsidR="004B444B">
        <w:rPr>
          <w:rFonts w:ascii="Times New Roman" w:eastAsiaTheme="minorEastAsia" w:hAnsi="Times New Roman" w:cs="Times New Roman"/>
        </w:rPr>
        <w:fldChar w:fldCharType="begin"/>
      </w:r>
      <w:r w:rsidR="004B444B">
        <w:rPr>
          <w:rFonts w:ascii="Times New Roman" w:eastAsiaTheme="minorEastAsia" w:hAnsi="Times New Roman" w:cs="Times New Roman"/>
        </w:rPr>
        <w:instrText xml:space="preserve"> REF LL \h </w:instrText>
      </w:r>
      <w:r w:rsidR="004B444B">
        <w:rPr>
          <w:rFonts w:ascii="Times New Roman" w:eastAsiaTheme="minorEastAsia" w:hAnsi="Times New Roman" w:cs="Times New Roman"/>
        </w:rPr>
      </w:r>
      <w:r w:rsidR="004B444B">
        <w:rPr>
          <w:rFonts w:ascii="Times New Roman" w:eastAsiaTheme="minorEastAsia" w:hAnsi="Times New Roman" w:cs="Times New Roman"/>
        </w:rPr>
        <w:fldChar w:fldCharType="separate"/>
      </w:r>
      <w:r w:rsidR="00F015B9">
        <w:rPr>
          <w:rFonts w:ascii="Times New Roman" w:hAnsi="Times New Roman" w:cs="Times New Roman"/>
          <w:noProof/>
        </w:rPr>
        <w:t>2</w:t>
      </w:r>
      <w:r w:rsidR="004B444B">
        <w:rPr>
          <w:rFonts w:ascii="Times New Roman" w:eastAsiaTheme="minorEastAsia" w:hAnsi="Times New Roman" w:cs="Times New Roman"/>
        </w:rPr>
        <w:fldChar w:fldCharType="end"/>
      </w:r>
      <w:r w:rsidR="004B444B">
        <w:rPr>
          <w:rFonts w:ascii="Times New Roman" w:eastAsiaTheme="minorEastAsia" w:hAnsi="Times New Roman" w:cs="Times New Roman"/>
        </w:rPr>
        <w:t>)</w:t>
      </w:r>
      <w:r w:rsidR="00467393">
        <w:rPr>
          <w:rFonts w:ascii="Times New Roman" w:eastAsiaTheme="minorEastAsia" w:hAnsi="Times New Roman" w:cs="Times New Roman"/>
        </w:rPr>
        <w:t xml:space="preserve"> using </w:t>
      </w:r>
      <w:proofErr w:type="spellStart"/>
      <w:r w:rsidR="00467393">
        <w:rPr>
          <w:rFonts w:ascii="Times New Roman" w:eastAsiaTheme="minorEastAsia" w:hAnsi="Times New Roman" w:cs="Times New Roman"/>
        </w:rPr>
        <w:t>Hermite</w:t>
      </w:r>
      <w:proofErr w:type="spellEnd"/>
      <w:r w:rsidR="00467393">
        <w:rPr>
          <w:rFonts w:ascii="Times New Roman" w:eastAsiaTheme="minorEastAsia" w:hAnsi="Times New Roman" w:cs="Times New Roman"/>
        </w:rPr>
        <w:t xml:space="preserve"> polynomials</w:t>
      </w:r>
      <w:r w:rsidR="0089475C">
        <w:rPr>
          <w:rFonts w:ascii="Times New Roman" w:eastAsiaTheme="minorEastAsia" w:hAnsi="Times New Roman" w:cs="Times New Roman"/>
        </w:rPr>
        <w:t>.</w:t>
      </w:r>
      <w:r w:rsidR="001D3172">
        <w:rPr>
          <w:rFonts w:ascii="Times New Roman" w:eastAsiaTheme="minorEastAsia" w:hAnsi="Times New Roman" w:cs="Times New Roman"/>
        </w:rPr>
        <w:t xml:space="preserve"> Therefore, we call this approach ‘Hermite reconstruction’.</w:t>
      </w:r>
      <w:r w:rsidR="003F1F0F">
        <w:rPr>
          <w:rFonts w:ascii="Times New Roman" w:eastAsiaTheme="minorEastAsia" w:hAnsi="Times New Roman" w:cs="Times New Roman"/>
        </w:rPr>
        <w:t xml:space="preserve"> </w:t>
      </w:r>
      <w:r w:rsidR="00106E9B">
        <w:rPr>
          <w:rFonts w:ascii="Times New Roman" w:eastAsiaTheme="minorEastAsia" w:hAnsi="Times New Roman" w:cs="Times New Roman"/>
        </w:rPr>
        <w:t xml:space="preserve">This is achieved through two transformations, </w:t>
      </w:r>
      <m:oMath>
        <m:r>
          <w:rPr>
            <w:rFonts w:ascii="Cambria Math" w:eastAsiaTheme="minorEastAsia" w:hAnsi="Cambria Math" w:cs="Times New Roman"/>
          </w:rPr>
          <m:t>X→Y</m:t>
        </m:r>
      </m:oMath>
      <w:r w:rsidR="00106E9B">
        <w:rPr>
          <w:rFonts w:ascii="Times New Roman" w:eastAsiaTheme="minorEastAsia" w:hAnsi="Times New Roman" w:cs="Times New Roman"/>
        </w:rPr>
        <w:t xml:space="preserve"> and </w:t>
      </w:r>
      <m:oMath>
        <m:r>
          <w:rPr>
            <w:rFonts w:ascii="Cambria Math" w:eastAsiaTheme="minorEastAsia" w:hAnsi="Cambria Math" w:cs="Times New Roman"/>
          </w:rPr>
          <m:t>Y→Z</m:t>
        </m:r>
      </m:oMath>
      <w:r w:rsidR="00106E9B">
        <w:rPr>
          <w:rFonts w:ascii="Times New Roman" w:eastAsiaTheme="minorEastAsia" w:hAnsi="Times New Roman" w:cs="Times New Roman"/>
        </w:rPr>
        <w:t xml:space="preserve">, where the conditional distributions in the transformed space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will be as close as to the standard normal distribution. </w:t>
      </w:r>
      <w:proofErr w:type="spellStart"/>
      <w:r w:rsidR="00106E9B" w:rsidRPr="00C80C5B">
        <w:rPr>
          <w:rFonts w:ascii="Times New Roman" w:hAnsi="Times New Roman" w:cs="Times New Roman"/>
        </w:rPr>
        <w:t>A</w:t>
      </w:r>
      <w:r w:rsidR="00106E9B" w:rsidRPr="00C80C5B">
        <w:rPr>
          <w:rFonts w:ascii="Times New Roman" w:hAnsi="Times New Roman" w:cs="Times New Roman"/>
          <w:color w:val="222222"/>
          <w:spacing w:val="2"/>
          <w:shd w:val="clear" w:color="auto" w:fill="FCFCFC"/>
        </w:rPr>
        <w:t>ï</w:t>
      </w:r>
      <w:r w:rsidR="00106E9B" w:rsidRPr="00C80C5B">
        <w:rPr>
          <w:rFonts w:ascii="Times New Roman" w:hAnsi="Times New Roman" w:cs="Times New Roman"/>
        </w:rPr>
        <w:t>t-Sahalia</w:t>
      </w:r>
      <w:proofErr w:type="spellEnd"/>
      <w:r w:rsidR="00106E9B">
        <w:rPr>
          <w:rFonts w:ascii="Times New Roman" w:hAnsi="Times New Roman" w:cs="Times New Roman"/>
        </w:rPr>
        <w:t xml:space="preserve"> then constructs a convergent Hermite series expansion for the transformed variable </w:t>
      </w:r>
      <m:oMath>
        <m:r>
          <w:rPr>
            <w:rFonts w:ascii="Cambria Math" w:eastAsiaTheme="minorEastAsia" w:hAnsi="Cambria Math" w:cs="Times New Roman"/>
          </w:rPr>
          <m:t>Z</m:t>
        </m:r>
      </m:oMath>
      <w:r w:rsidR="00106E9B">
        <w:rPr>
          <w:rFonts w:ascii="Times New Roman" w:eastAsiaTheme="minorEastAsia" w:hAnsi="Times New Roman" w:cs="Times New Roman"/>
        </w:rPr>
        <w:t xml:space="preserve"> and finally back-transforms to the original variable </w:t>
      </w:r>
      <m:oMath>
        <m:r>
          <w:rPr>
            <w:rFonts w:ascii="Cambria Math" w:eastAsiaTheme="minorEastAsia" w:hAnsi="Cambria Math" w:cs="Times New Roman"/>
          </w:rPr>
          <m:t>X</m:t>
        </m:r>
      </m:oMath>
      <w:r w:rsidR="00106E9B">
        <w:rPr>
          <w:rFonts w:ascii="Times New Roman" w:eastAsiaTheme="minorEastAsia" w:hAnsi="Times New Roman" w:cs="Times New Roman"/>
        </w:rPr>
        <w:t xml:space="preserve">. </w:t>
      </w:r>
      <w:r w:rsidR="0052402E">
        <w:rPr>
          <w:rFonts w:ascii="Times New Roman" w:eastAsiaTheme="minorEastAsia" w:hAnsi="Times New Roman" w:cs="Times New Roman"/>
        </w:rPr>
        <w:t xml:space="preserve">The first transformation </w:t>
      </w:r>
      <m:oMath>
        <m:r>
          <w:rPr>
            <w:rFonts w:ascii="Cambria Math" w:eastAsiaTheme="minorEastAsia" w:hAnsi="Cambria Math" w:cs="Times New Roman"/>
          </w:rPr>
          <m:t>X→Y</m:t>
        </m:r>
      </m:oMath>
      <w:r w:rsidR="0052402E">
        <w:rPr>
          <w:rFonts w:ascii="Times New Roman" w:eastAsiaTheme="minorEastAsia" w:hAnsi="Times New Roman" w:cs="Times New Roman"/>
        </w:rPr>
        <w:t>, also known as the Lamperti transform, is as fol</w:t>
      </w:r>
      <w:r w:rsidR="00E27B8A">
        <w:rPr>
          <w:rFonts w:ascii="Times New Roman" w:eastAsiaTheme="minorEastAsia" w:hAnsi="Times New Roman" w:cs="Times New Roman"/>
        </w:rPr>
        <w:t>l</w:t>
      </w:r>
      <w:r w:rsidR="0052402E">
        <w:rPr>
          <w:rFonts w:ascii="Times New Roman" w:eastAsiaTheme="minorEastAsia" w:hAnsi="Times New Roman" w:cs="Times New Roman"/>
        </w:rPr>
        <w:t>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057610" w:rsidRPr="00FF5954" w14:paraId="3989711F" w14:textId="77777777" w:rsidTr="00BD3363">
        <w:trPr>
          <w:trHeight w:val="786"/>
        </w:trPr>
        <w:tc>
          <w:tcPr>
            <w:tcW w:w="8365" w:type="dxa"/>
            <w:vAlign w:val="center"/>
          </w:tcPr>
          <w:p w14:paraId="1C501127" w14:textId="6ED23746" w:rsidR="00057610" w:rsidRPr="007713D5" w:rsidRDefault="008A3A61"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Y=γ</m:t>
              </m:r>
              <m:d>
                <m:dPr>
                  <m:ctrlPr>
                    <w:rPr>
                      <w:rFonts w:ascii="Cambria Math" w:hAnsi="Cambria Math" w:cs="Times New Roman"/>
                      <w:i/>
                      <w:sz w:val="22"/>
                    </w:rPr>
                  </m:ctrlPr>
                </m:dPr>
                <m:e>
                  <m:r>
                    <w:rPr>
                      <w:rFonts w:ascii="Cambria Math" w:hAnsi="Cambria Math" w:cs="Times New Roman"/>
                      <w:sz w:val="22"/>
                    </w:rPr>
                    <m:t>X;θ</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color w:val="FFFFFF" w:themeColor="background1"/>
                      <w:sz w:val="22"/>
                    </w:rPr>
                    <m:t>x</m:t>
                  </m:r>
                </m:sub>
                <m:sup>
                  <m:r>
                    <w:rPr>
                      <w:rFonts w:ascii="Cambria Math" w:hAnsi="Cambria Math" w:cs="Times New Roman"/>
                      <w:sz w:val="22"/>
                    </w:rPr>
                    <m:t>X</m:t>
                  </m:r>
                </m:sup>
                <m:e>
                  <m:f>
                    <m:fPr>
                      <m:ctrlPr>
                        <w:rPr>
                          <w:rFonts w:ascii="Cambria Math" w:hAnsi="Cambria Math" w:cs="Times New Roman"/>
                          <w:i/>
                          <w:sz w:val="22"/>
                        </w:rPr>
                      </m:ctrlPr>
                    </m:fPr>
                    <m:num>
                      <m:r>
                        <w:rPr>
                          <w:rFonts w:ascii="Cambria Math" w:hAnsi="Cambria Math" w:cs="Times New Roman"/>
                          <w:sz w:val="22"/>
                        </w:rPr>
                        <m:t>du</m:t>
                      </m:r>
                    </m:num>
                    <m:den>
                      <m:r>
                        <w:rPr>
                          <w:rFonts w:ascii="Cambria Math" w:hAnsi="Cambria Math" w:cs="Times New Roman"/>
                          <w:sz w:val="22"/>
                        </w:rPr>
                        <m:t>σ(u;θ)</m:t>
                      </m:r>
                    </m:den>
                  </m:f>
                </m:e>
              </m:nary>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46AEC35C" w14:textId="3DA832E1" w:rsidR="00057610" w:rsidRPr="008F25E8" w:rsidRDefault="00057610"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4" w:name="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F015B9">
              <w:rPr>
                <w:rFonts w:ascii="Times New Roman" w:hAnsi="Times New Roman" w:cs="Times New Roman"/>
                <w:noProof/>
                <w:sz w:val="22"/>
              </w:rPr>
              <w:t>3</w:t>
            </w:r>
            <w:r w:rsidRPr="008F25E8">
              <w:rPr>
                <w:rFonts w:ascii="Times New Roman" w:hAnsi="Times New Roman" w:cs="Times New Roman"/>
              </w:rPr>
              <w:fldChar w:fldCharType="end"/>
            </w:r>
            <w:bookmarkEnd w:id="4"/>
            <w:r w:rsidRPr="008F25E8">
              <w:rPr>
                <w:rFonts w:ascii="Times New Roman" w:hAnsi="Times New Roman" w:cs="Times New Roman"/>
                <w:sz w:val="22"/>
              </w:rPr>
              <w:t>)</w:t>
            </w:r>
          </w:p>
        </w:tc>
      </w:tr>
    </w:tbl>
    <w:p w14:paraId="7566C04B" w14:textId="1285BE96" w:rsidR="0020423F" w:rsidRDefault="0097502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By the </w:t>
      </w:r>
      <w:r w:rsidR="009E6BAA">
        <w:rPr>
          <w:rFonts w:ascii="Times New Roman" w:eastAsiaTheme="minorEastAsia" w:hAnsi="Times New Roman" w:cs="Times New Roman"/>
        </w:rPr>
        <w:t>It</w:t>
      </w:r>
      <m:oMath>
        <m:acc>
          <m:accPr>
            <m:ctrlPr>
              <w:rPr>
                <w:rFonts w:ascii="Cambria Math" w:eastAsiaTheme="minorEastAsia" w:hAnsi="Cambria Math" w:cs="Times New Roman"/>
                <w:i/>
              </w:rPr>
            </m:ctrlPr>
          </m:accPr>
          <m:e>
            <m:r>
              <m:rPr>
                <m:sty m:val="p"/>
              </m:rPr>
              <w:rPr>
                <w:rFonts w:ascii="Cambria Math" w:eastAsiaTheme="minorEastAsia" w:hAnsi="Cambria Math" w:cs="Times New Roman"/>
              </w:rPr>
              <m:t>o</m:t>
            </m:r>
          </m:e>
        </m:acc>
      </m:oMath>
      <w:r w:rsidR="009E6BAA">
        <w:rPr>
          <w:rFonts w:ascii="Times New Roman" w:eastAsiaTheme="minorEastAsia" w:hAnsi="Times New Roman" w:cs="Times New Roman"/>
        </w:rPr>
        <w:t>’s lemma</w:t>
      </w:r>
      <w:r>
        <w:rPr>
          <w:rFonts w:ascii="Times New Roman" w:eastAsiaTheme="minorEastAsia" w:hAnsi="Times New Roman" w:cs="Times New Roman"/>
        </w:rPr>
        <w:t>, t</w:t>
      </w:r>
      <w:r w:rsidR="009E6BAA">
        <w:rPr>
          <w:rFonts w:ascii="Times New Roman" w:eastAsiaTheme="minorEastAsia" w:hAnsi="Times New Roman" w:cs="Times New Roman"/>
        </w:rPr>
        <w:t xml:space="preserve">he corresponding </w:t>
      </w:r>
      <w:r w:rsidR="0046315E">
        <w:rPr>
          <w:rFonts w:ascii="Times New Roman" w:eastAsiaTheme="minorEastAsia" w:hAnsi="Times New Roman" w:cs="Times New Roman"/>
        </w:rPr>
        <w:t xml:space="preserve">Langevin equation (1) </w:t>
      </w:r>
      <w:r w:rsidR="009E6BAA">
        <w:rPr>
          <w:rFonts w:ascii="Times New Roman" w:eastAsiaTheme="minorEastAsia" w:hAnsi="Times New Roman" w:cs="Times New Roman"/>
        </w:rPr>
        <w:t xml:space="preserve">for the transformed variable </w:t>
      </w:r>
      <m:oMath>
        <m:r>
          <w:rPr>
            <w:rFonts w:ascii="Cambria Math" w:eastAsiaTheme="minorEastAsia" w:hAnsi="Cambria Math" w:cs="Times New Roman"/>
          </w:rPr>
          <m:t>Y</m:t>
        </m:r>
      </m:oMath>
      <w:r w:rsidR="009E6BAA">
        <w:rPr>
          <w:rFonts w:ascii="Times New Roman" w:eastAsiaTheme="minorEastAsia" w:hAnsi="Times New Roman" w:cs="Times New Roman"/>
        </w:rPr>
        <w:t xml:space="preserve"> has a unit </w:t>
      </w:r>
      <w:r w:rsidR="00DD4901">
        <w:rPr>
          <w:rFonts w:ascii="Times New Roman" w:eastAsiaTheme="minorEastAsia" w:hAnsi="Times New Roman" w:cs="Times New Roman"/>
        </w:rPr>
        <w:t xml:space="preserve">diffusion, i.e., </w:t>
      </w:r>
      <m:oMath>
        <m:r>
          <w:rPr>
            <w:rFonts w:ascii="Cambria Math" w:eastAsiaTheme="minorEastAsia" w:hAnsi="Cambria Math" w:cs="Times New Roman"/>
          </w:rPr>
          <m:t>dY=</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r>
          <w:rPr>
            <w:rFonts w:ascii="Cambria Math" w:eastAsiaTheme="minorEastAsia" w:hAnsi="Cambria Math" w:cs="Times New Roman"/>
          </w:rPr>
          <m:t>dt+dW</m:t>
        </m:r>
      </m:oMath>
      <w:r w:rsidR="00DD4901">
        <w:rPr>
          <w:rFonts w:ascii="Times New Roman" w:eastAsiaTheme="minorEastAsia" w:hAnsi="Times New Roman" w:cs="Times New Roman"/>
        </w:rPr>
        <w:t xml:space="preserve"> </w:t>
      </w:r>
      <w:r w:rsidR="00286E5A">
        <w:rPr>
          <w:rFonts w:ascii="Times New Roman" w:eastAsiaTheme="minorEastAsia" w:hAnsi="Times New Roman" w:cs="Times New Roman"/>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66"/>
      </w:tblGrid>
      <w:tr w:rsidR="00440009" w:rsidRPr="00FF5954" w14:paraId="0419482E" w14:textId="77777777" w:rsidTr="00440009">
        <w:trPr>
          <w:trHeight w:val="786"/>
        </w:trPr>
        <w:tc>
          <w:tcPr>
            <w:tcW w:w="8365" w:type="dxa"/>
            <w:vAlign w:val="center"/>
          </w:tcPr>
          <w:p w14:paraId="01EBEAF2" w14:textId="5B04E5FA" w:rsidR="00440009" w:rsidRPr="00AE25DE" w:rsidRDefault="00D50B7F"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w:r w:rsidR="008A3A61">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Y</m:t>
                  </m:r>
                </m:sub>
              </m:sSub>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μ</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num>
                <m:den>
                  <m:r>
                    <w:rPr>
                      <w:rFonts w:ascii="Cambria Math" w:hAnsi="Cambria Math" w:cs="Times New Roman"/>
                      <w:sz w:val="22"/>
                    </w:rPr>
                    <m:t>σ</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f>
                <m:fPr>
                  <m:ctrlPr>
                    <w:rPr>
                      <w:rFonts w:ascii="Cambria Math" w:hAnsi="Cambria Math" w:cs="Times New Roman"/>
                      <w:i/>
                      <w:sz w:val="22"/>
                    </w:rPr>
                  </m:ctrlPr>
                </m:fPr>
                <m:num>
                  <m:r>
                    <w:rPr>
                      <w:rFonts w:ascii="Cambria Math" w:hAnsi="Cambria Math" w:cs="Times New Roman"/>
                      <w:sz w:val="22"/>
                    </w:rPr>
                    <m:t>∂σ</m:t>
                  </m:r>
                </m:num>
                <m:den>
                  <m:r>
                    <w:rPr>
                      <w:rFonts w:ascii="Cambria Math" w:hAnsi="Cambria Math" w:cs="Times New Roman"/>
                      <w:sz w:val="22"/>
                    </w:rPr>
                    <m:t>∂x</m:t>
                  </m:r>
                </m:den>
              </m:f>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γ</m:t>
                      </m:r>
                    </m:e>
                    <m:sup>
                      <m:r>
                        <w:rPr>
                          <w:rFonts w:ascii="Cambria Math" w:hAnsi="Cambria Math" w:cs="Times New Roman"/>
                          <w:sz w:val="22"/>
                        </w:rPr>
                        <m:t>-1</m:t>
                      </m:r>
                    </m:sup>
                  </m:sSup>
                  <m:d>
                    <m:dPr>
                      <m:ctrlPr>
                        <w:rPr>
                          <w:rFonts w:ascii="Cambria Math" w:hAnsi="Cambria Math" w:cs="Times New Roman"/>
                          <w:i/>
                          <w:sz w:val="22"/>
                        </w:rPr>
                      </m:ctrlPr>
                    </m:dPr>
                    <m:e>
                      <m:r>
                        <w:rPr>
                          <w:rFonts w:ascii="Cambria Math" w:hAnsi="Cambria Math" w:cs="Times New Roman"/>
                          <w:sz w:val="22"/>
                        </w:rPr>
                        <m:t>y;θ</m:t>
                      </m:r>
                    </m:e>
                  </m:d>
                  <m:r>
                    <w:rPr>
                      <w:rFonts w:ascii="Cambria Math" w:hAnsi="Cambria Math" w:cs="Times New Roman"/>
                      <w:sz w:val="22"/>
                    </w:rPr>
                    <m:t>;θ</m:t>
                  </m:r>
                </m:e>
              </m:d>
              <m:r>
                <w:rPr>
                  <w:rFonts w:ascii="Cambria Math" w:hAnsi="Cambria Math" w:cs="Times New Roman"/>
                  <w:sz w:val="22"/>
                </w:rPr>
                <m:t>,</m:t>
              </m:r>
            </m:oMath>
            <w:r w:rsidR="00652948">
              <w:rPr>
                <w:rFonts w:ascii="Times New Roman" w:hAnsi="Times New Roman" w:cs="Times New Roman"/>
                <w:sz w:val="22"/>
              </w:rPr>
              <w:t xml:space="preserve"> </w:t>
            </w:r>
          </w:p>
        </w:tc>
        <w:tc>
          <w:tcPr>
            <w:tcW w:w="666" w:type="dxa"/>
            <w:vAlign w:val="center"/>
          </w:tcPr>
          <w:p w14:paraId="52A0F664" w14:textId="0281BACD" w:rsidR="00440009" w:rsidRPr="008F25E8" w:rsidRDefault="00440009" w:rsidP="00B07879">
            <w:pPr>
              <w:spacing w:line="480" w:lineRule="auto"/>
              <w:jc w:val="right"/>
              <w:rPr>
                <w:rFonts w:ascii="Times New Roman" w:hAnsi="Times New Roman" w:cs="Times New Roman"/>
                <w:sz w:val="22"/>
              </w:rPr>
            </w:pPr>
            <w:r w:rsidRPr="008F25E8">
              <w:rPr>
                <w:rFonts w:ascii="Times New Roman" w:hAnsi="Times New Roman" w:cs="Times New Roman"/>
                <w:sz w:val="22"/>
              </w:rPr>
              <w:t xml:space="preserve"> (</w:t>
            </w:r>
            <w:bookmarkStart w:id="5" w:name="muY"/>
            <w:r w:rsidRPr="008F25E8">
              <w:rPr>
                <w:rFonts w:ascii="Times New Roman" w:hAnsi="Times New Roman" w:cs="Times New Roman"/>
              </w:rPr>
              <w:fldChar w:fldCharType="begin"/>
            </w:r>
            <w:r w:rsidRPr="008F25E8">
              <w:rPr>
                <w:rFonts w:ascii="Times New Roman" w:hAnsi="Times New Roman" w:cs="Times New Roman"/>
                <w:sz w:val="22"/>
              </w:rPr>
              <w:instrText xml:space="preserve"> SEQ EQ \* MERGEFORMAT </w:instrText>
            </w:r>
            <w:r w:rsidRPr="008F25E8">
              <w:rPr>
                <w:rFonts w:ascii="Times New Roman" w:hAnsi="Times New Roman" w:cs="Times New Roman"/>
              </w:rPr>
              <w:fldChar w:fldCharType="separate"/>
            </w:r>
            <w:r w:rsidR="00F015B9">
              <w:rPr>
                <w:rFonts w:ascii="Times New Roman" w:hAnsi="Times New Roman" w:cs="Times New Roman"/>
                <w:noProof/>
                <w:sz w:val="22"/>
              </w:rPr>
              <w:t>4</w:t>
            </w:r>
            <w:r w:rsidRPr="008F25E8">
              <w:rPr>
                <w:rFonts w:ascii="Times New Roman" w:hAnsi="Times New Roman" w:cs="Times New Roman"/>
              </w:rPr>
              <w:fldChar w:fldCharType="end"/>
            </w:r>
            <w:bookmarkEnd w:id="5"/>
            <w:r w:rsidRPr="008F25E8">
              <w:rPr>
                <w:rFonts w:ascii="Times New Roman" w:hAnsi="Times New Roman" w:cs="Times New Roman"/>
                <w:sz w:val="22"/>
              </w:rPr>
              <w:t>)</w:t>
            </w:r>
          </w:p>
        </w:tc>
      </w:tr>
    </w:tbl>
    <w:p w14:paraId="58F2BBC4" w14:textId="294B25AB" w:rsidR="00464E56"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F336C3">
        <w:rPr>
          <w:rFonts w:ascii="Times New Roman" w:eastAsiaTheme="minorEastAsia" w:hAnsi="Times New Roman" w:cs="Times New Roman"/>
        </w:rPr>
        <w:t xml:space="preserve"> is the inverse function of </w:t>
      </w:r>
      <m:oMath>
        <m:r>
          <w:rPr>
            <w:rFonts w:ascii="Cambria Math" w:eastAsiaTheme="minorEastAsia" w:hAnsi="Cambria Math" w:cs="Times New Roman"/>
          </w:rPr>
          <m:t>γ</m:t>
        </m:r>
      </m:oMath>
      <w:r w:rsidR="00F336C3">
        <w:rPr>
          <w:rFonts w:ascii="Times New Roman" w:eastAsiaTheme="minorEastAsia" w:hAnsi="Times New Roman" w:cs="Times New Roman"/>
        </w:rPr>
        <w:t xml:space="preserve">. </w:t>
      </w:r>
      <w:r w:rsidR="00F47FFE">
        <w:rPr>
          <w:rFonts w:ascii="Times New Roman" w:eastAsiaTheme="minorEastAsia" w:hAnsi="Times New Roman" w:cs="Times New Roman"/>
        </w:rPr>
        <w:t xml:space="preserve">The conditional density of the variable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is now closer to normal distribution</w:t>
      </w:r>
      <w:r w:rsidR="00A976DB">
        <w:rPr>
          <w:rFonts w:ascii="Times New Roman" w:eastAsiaTheme="minorEastAsia" w:hAnsi="Times New Roman" w:cs="Times New Roman"/>
        </w:rPr>
        <w:t xml:space="preserve"> due to its unit diffusion. </w:t>
      </w:r>
      <w:r w:rsidR="00711013">
        <w:rPr>
          <w:rFonts w:ascii="Times New Roman" w:eastAsiaTheme="minorEastAsia" w:hAnsi="Times New Roman" w:cs="Times New Roman"/>
        </w:rPr>
        <w:t>Since</w:t>
      </w:r>
      <w:r w:rsidR="00F47FFE">
        <w:rPr>
          <w:rFonts w:ascii="Times New Roman" w:eastAsiaTheme="minorEastAsia" w:hAnsi="Times New Roman" w:cs="Times New Roman"/>
        </w:rPr>
        <w:t xml:space="preserve"> the distribution of </w:t>
      </w:r>
      <m:oMath>
        <m:r>
          <w:rPr>
            <w:rFonts w:ascii="Cambria Math" w:eastAsiaTheme="minorEastAsia" w:hAnsi="Cambria Math" w:cs="Times New Roman"/>
          </w:rPr>
          <m:t>Y</m:t>
        </m:r>
      </m:oMath>
      <w:r w:rsidR="00F47FFE">
        <w:rPr>
          <w:rFonts w:ascii="Times New Roman" w:eastAsiaTheme="minorEastAsia" w:hAnsi="Times New Roman" w:cs="Times New Roman"/>
        </w:rPr>
        <w:t xml:space="preserve"> can get peaked when the sampling time </w:t>
      </w:r>
      <m:oMath>
        <m:r>
          <w:rPr>
            <w:rFonts w:ascii="Cambria Math" w:eastAsiaTheme="minorEastAsia" w:hAnsi="Cambria Math" w:cs="Times New Roman"/>
          </w:rPr>
          <w:lastRenderedPageBreak/>
          <m:t>∆</m:t>
        </m:r>
      </m:oMath>
      <w:r w:rsidR="00F47FFE">
        <w:rPr>
          <w:rFonts w:ascii="Times New Roman" w:eastAsiaTheme="minorEastAsia" w:hAnsi="Times New Roman" w:cs="Times New Roman"/>
        </w:rPr>
        <w:t xml:space="preserve"> is very small</w:t>
      </w:r>
      <w:r w:rsidR="00711013">
        <w:rPr>
          <w:rFonts w:ascii="Times New Roman" w:eastAsiaTheme="minorEastAsia" w:hAnsi="Times New Roman" w:cs="Times New Roman"/>
        </w:rPr>
        <w:t xml:space="preserve"> </w:t>
      </w:r>
      <w:proofErr w:type="spellStart"/>
      <w:r w:rsidR="00711013" w:rsidRPr="00C80C5B">
        <w:rPr>
          <w:rFonts w:ascii="Times New Roman" w:hAnsi="Times New Roman" w:cs="Times New Roman"/>
        </w:rPr>
        <w:t>A</w:t>
      </w:r>
      <w:r w:rsidR="00711013" w:rsidRPr="00C80C5B">
        <w:rPr>
          <w:rFonts w:ascii="Times New Roman" w:hAnsi="Times New Roman" w:cs="Times New Roman"/>
          <w:color w:val="222222"/>
          <w:spacing w:val="2"/>
          <w:shd w:val="clear" w:color="auto" w:fill="FCFCFC"/>
        </w:rPr>
        <w:t>ï</w:t>
      </w:r>
      <w:r w:rsidR="00711013" w:rsidRPr="00C80C5B">
        <w:rPr>
          <w:rFonts w:ascii="Times New Roman" w:hAnsi="Times New Roman" w:cs="Times New Roman"/>
        </w:rPr>
        <w:t>t-Sahalia</w:t>
      </w:r>
      <w:proofErr w:type="spellEnd"/>
      <w:r w:rsidR="00711013">
        <w:rPr>
          <w:rFonts w:ascii="Times New Roman" w:eastAsiaTheme="minorEastAsia" w:hAnsi="Times New Roman" w:cs="Times New Roman"/>
        </w:rPr>
        <w:t xml:space="preserve"> performs a second transformation </w:t>
      </w:r>
      <m:oMath>
        <m:r>
          <w:rPr>
            <w:rFonts w:ascii="Cambria Math" w:eastAsiaTheme="minorEastAsia" w:hAnsi="Cambria Math" w:cs="Times New Roman"/>
          </w:rPr>
          <m:t>Y→Z</m:t>
        </m:r>
      </m:oMath>
      <w:r w:rsidR="00711013">
        <w:rPr>
          <w:rFonts w:ascii="Times New Roman" w:eastAsiaTheme="minorEastAsia" w:hAnsi="Times New Roman" w:cs="Times New Roman"/>
        </w:rPr>
        <w:t xml:space="preserve"> to overcome this problem</w:t>
      </w:r>
      <w:r w:rsidR="00F47FFE">
        <w:rPr>
          <w:rFonts w:ascii="Times New Roman" w:eastAsiaTheme="minorEastAsia" w:hAnsi="Times New Roman" w:cs="Times New Roman"/>
        </w:rPr>
        <w:t xml:space="preserve">. </w:t>
      </w:r>
      <w:r w:rsidR="00464E56">
        <w:rPr>
          <w:rFonts w:ascii="Times New Roman" w:eastAsiaTheme="minorEastAsia" w:hAnsi="Times New Roman" w:cs="Times New Roman"/>
        </w:rPr>
        <w:t xml:space="preserve">Stated other way, he standardizes </w:t>
      </w:r>
      <m:oMath>
        <m:r>
          <w:rPr>
            <w:rFonts w:ascii="Cambria Math" w:eastAsiaTheme="minorEastAsia" w:hAnsi="Cambria Math" w:cs="Times New Roman"/>
          </w:rPr>
          <m:t>Y</m:t>
        </m:r>
      </m:oMath>
      <w:r w:rsidR="00464E56">
        <w:rPr>
          <w:rFonts w:ascii="Times New Roman" w:eastAsiaTheme="minorEastAsia" w:hAnsi="Times New Roman" w:cs="Times New Roman"/>
        </w:rPr>
        <w:t xml:space="preserve"> as</w:t>
      </w:r>
    </w:p>
    <w:p w14:paraId="731A2ABD" w14:textId="2541393A" w:rsidR="009E6BAA" w:rsidRPr="00464E56" w:rsidRDefault="00464E56"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oMath>
      <w:r w:rsidR="00E329B3">
        <w:rPr>
          <w:rFonts w:ascii="Times New Roman" w:eastAsiaTheme="minorEastAsia" w:hAnsi="Times New Roman" w:cs="Times New Roman"/>
        </w:rPr>
        <w:t xml:space="preserve"> </w:t>
      </w:r>
    </w:p>
    <w:p w14:paraId="4DE67B03" w14:textId="2FED47C0" w:rsidR="00BA209C" w:rsidRDefault="00531D8F"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is the corresponding value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464E56">
        <w:rPr>
          <w:rFonts w:ascii="Times New Roman" w:eastAsiaTheme="minorEastAsia" w:hAnsi="Times New Roman" w:cs="Times New Roman"/>
        </w:rPr>
        <w:t xml:space="preserve"> following the transformation </w:t>
      </w:r>
      <m:oMath>
        <m:r>
          <w:rPr>
            <w:rFonts w:ascii="Cambria Math" w:eastAsiaTheme="minorEastAsia" w:hAnsi="Cambria Math" w:cs="Times New Roman"/>
          </w:rPr>
          <m:t>Y</m:t>
        </m:r>
      </m:oMath>
      <w:r w:rsidR="00464E56">
        <w:rPr>
          <w:rFonts w:ascii="Times New Roman" w:eastAsiaTheme="minorEastAsia" w:hAnsi="Times New Roman" w:cs="Times New Roman"/>
        </w:rPr>
        <w:t>.</w:t>
      </w:r>
      <w:r w:rsidR="00D03002">
        <w:rPr>
          <w:rFonts w:ascii="Times New Roman" w:eastAsiaTheme="minorEastAsia" w:hAnsi="Times New Roman" w:cs="Times New Roman"/>
        </w:rPr>
        <w:t xml:space="preserve"> </w:t>
      </w:r>
      <w:proofErr w:type="spellStart"/>
      <w:r w:rsidR="00464E56" w:rsidRPr="00C80C5B">
        <w:rPr>
          <w:rFonts w:ascii="Times New Roman" w:hAnsi="Times New Roman" w:cs="Times New Roman"/>
        </w:rPr>
        <w:t>A</w:t>
      </w:r>
      <w:r w:rsidR="00464E56" w:rsidRPr="00C80C5B">
        <w:rPr>
          <w:rFonts w:ascii="Times New Roman" w:hAnsi="Times New Roman" w:cs="Times New Roman"/>
          <w:color w:val="222222"/>
          <w:spacing w:val="2"/>
          <w:shd w:val="clear" w:color="auto" w:fill="FCFCFC"/>
        </w:rPr>
        <w:t>ï</w:t>
      </w:r>
      <w:r w:rsidR="00464E56" w:rsidRPr="00C80C5B">
        <w:rPr>
          <w:rFonts w:ascii="Times New Roman" w:hAnsi="Times New Roman" w:cs="Times New Roman"/>
        </w:rPr>
        <w:t>t-Sahalia</w:t>
      </w:r>
      <w:proofErr w:type="spellEnd"/>
      <w:r w:rsidR="00464E56">
        <w:rPr>
          <w:rFonts w:ascii="Times New Roman" w:hAnsi="Times New Roman" w:cs="Times New Roman"/>
        </w:rPr>
        <w:t xml:space="preserve"> shows</w:t>
      </w:r>
      <w:r w:rsidR="00D03002">
        <w:rPr>
          <w:rFonts w:ascii="Times New Roman" w:hAnsi="Times New Roman" w:cs="Times New Roman"/>
        </w:rPr>
        <w:t xml:space="preserve"> that</w:t>
      </w:r>
      <w:r w:rsidR="00464E56">
        <w:rPr>
          <w:rFonts w:ascii="Times New Roman" w:eastAsiaTheme="minorEastAsia" w:hAnsi="Times New Roman" w:cs="Times New Roman"/>
        </w:rPr>
        <w:t xml:space="preserve"> </w:t>
      </w:r>
      <m:oMath>
        <m:r>
          <w:rPr>
            <w:rFonts w:ascii="Cambria Math" w:eastAsiaTheme="minorEastAsia" w:hAnsi="Cambria Math" w:cs="Times New Roman"/>
          </w:rPr>
          <m:t>Z</m:t>
        </m:r>
      </m:oMath>
      <w:r w:rsidR="00464E56">
        <w:rPr>
          <w:rFonts w:ascii="Times New Roman" w:eastAsiaTheme="minorEastAsia" w:hAnsi="Times New Roman" w:cs="Times New Roman"/>
        </w:rPr>
        <w:t xml:space="preserve"> is close enough to standard normal distribution</w:t>
      </w:r>
      <w:r w:rsidR="00D03002">
        <w:rPr>
          <w:rFonts w:ascii="Times New Roman" w:eastAsiaTheme="minorEastAsia" w:hAnsi="Times New Roman" w:cs="Times New Roman"/>
        </w:rPr>
        <w:t xml:space="preserve"> and then expands</w:t>
      </w:r>
      <w:r w:rsidR="00C43D84">
        <w:rPr>
          <w:rFonts w:ascii="Times New Roman" w:eastAsiaTheme="minorEastAsia" w:hAnsi="Times New Roman" w:cs="Times New Roman"/>
        </w:rPr>
        <w:t xml:space="preserve"> the density of </w:t>
      </w:r>
      <m:oMath>
        <m:r>
          <w:rPr>
            <w:rFonts w:ascii="Cambria Math" w:eastAsiaTheme="minorEastAsia" w:hAnsi="Cambria Math" w:cs="Times New Roman"/>
          </w:rPr>
          <m:t>Z</m:t>
        </m:r>
      </m:oMath>
      <w:r w:rsidR="00C43D8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r w:rsidR="00C43D84">
        <w:rPr>
          <w:rFonts w:ascii="Times New Roman" w:eastAsiaTheme="minorEastAsia" w:hAnsi="Times New Roman" w:cs="Times New Roman"/>
        </w:rPr>
        <w:t>, abou</w:t>
      </w:r>
      <w:r w:rsidR="00BA209C">
        <w:rPr>
          <w:rFonts w:ascii="Times New Roman" w:eastAsiaTheme="minorEastAsia" w:hAnsi="Times New Roman" w:cs="Times New Roman"/>
        </w:rPr>
        <w:t>t standard normal distribution</w:t>
      </w:r>
      <w:r w:rsidR="00B612F9">
        <w:rPr>
          <w:rFonts w:ascii="Times New Roman" w:eastAsiaTheme="minorEastAsia" w:hAnsi="Times New Roman" w:cs="Times New Roman"/>
        </w:rPr>
        <w:t xml:space="preserve"> </w:t>
      </w:r>
      <m:oMath>
        <m:r>
          <w:rPr>
            <w:rFonts w:ascii="Cambria Math" w:eastAsiaTheme="minorEastAsia" w:hAnsi="Cambria Math" w:cs="Times New Roman"/>
          </w:rPr>
          <m:t>ϕ(z)</m:t>
        </m:r>
      </m:oMath>
      <w:r w:rsidR="00BA209C">
        <w:rPr>
          <w:rFonts w:ascii="Times New Roman" w:eastAsiaTheme="minorEastAsia" w:hAnsi="Times New Roman" w:cs="Times New Roman"/>
        </w:rPr>
        <w:t xml:space="preserve">. Therefore,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BA209C">
        <w:rPr>
          <w:rFonts w:ascii="Times New Roman" w:eastAsiaTheme="minorEastAsia" w:hAnsi="Times New Roman" w:cs="Times New Roman"/>
        </w:rPr>
        <w:t xml:space="preserve"> of </w:t>
      </w:r>
      <m:oMath>
        <m:r>
          <w:rPr>
            <w:rFonts w:ascii="Cambria Math" w:eastAsiaTheme="minorEastAsia" w:hAnsi="Cambria Math" w:cs="Times New Roman"/>
          </w:rPr>
          <m:t>Z</m:t>
        </m:r>
      </m:oMath>
      <w:r w:rsidR="00BA209C">
        <w:rPr>
          <w:rFonts w:ascii="Times New Roman" w:eastAsiaTheme="minorEastAsia" w:hAnsi="Times New Roman" w:cs="Times New Roman"/>
        </w:rPr>
        <w:t xml:space="preserve"> </w:t>
      </w:r>
      <w:bookmarkStart w:id="6" w:name="_Hlk163568100"/>
      <w:r w:rsidR="00BA209C">
        <w:rPr>
          <w:rFonts w:ascii="Times New Roman" w:eastAsiaTheme="minorEastAsia" w:hAnsi="Times New Roman" w:cs="Times New Roman"/>
        </w:rPr>
        <w:t>can be expanded about the standard normal distribution,</w:t>
      </w:r>
      <w:r w:rsidR="00D937A9">
        <w:rPr>
          <w:rFonts w:ascii="Times New Roman" w:eastAsiaTheme="minorEastAsia" w:hAnsi="Times New Roman" w:cs="Times New Roman"/>
        </w:rPr>
        <w:t xml:space="preserve"> by the </w:t>
      </w:r>
      <w:r w:rsidR="00952211">
        <w:rPr>
          <w:rFonts w:ascii="Times New Roman" w:eastAsiaTheme="minorEastAsia" w:hAnsi="Times New Roman" w:cs="Times New Roman"/>
        </w:rPr>
        <w:t>Hermite</w:t>
      </w:r>
      <w:r w:rsidR="00D937A9">
        <w:rPr>
          <w:rFonts w:ascii="Times New Roman" w:eastAsiaTheme="minorEastAsia" w:hAnsi="Times New Roman" w:cs="Times New Roman"/>
        </w:rPr>
        <w:t xml:space="preserve"> polynomials up</w:t>
      </w:r>
      <w:r w:rsidR="00E628A0">
        <w:rPr>
          <w:rFonts w:ascii="Times New Roman" w:eastAsiaTheme="minorEastAsia" w:hAnsi="Times New Roman" w:cs="Times New Roman"/>
        </w:rPr>
        <w:t xml:space="preserve"> to</w:t>
      </w:r>
      <w:r w:rsidR="00D937A9">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J</m:t>
            </m:r>
          </m:e>
          <m:sup>
            <m:r>
              <m:rPr>
                <m:sty m:val="p"/>
              </m:rPr>
              <w:rPr>
                <w:rFonts w:ascii="Cambria Math" w:eastAsiaTheme="minorEastAsia" w:hAnsi="Cambria Math" w:cs="Times New Roman"/>
              </w:rPr>
              <m:t>th</m:t>
            </m:r>
          </m:sup>
        </m:sSup>
      </m:oMath>
      <w:r w:rsidR="00D937A9">
        <w:rPr>
          <w:rFonts w:ascii="Times New Roman" w:eastAsiaTheme="minorEastAsia" w:hAnsi="Times New Roman" w:cs="Times New Roman"/>
        </w:rPr>
        <w:t xml:space="preserve"> term</w:t>
      </w:r>
      <w:r w:rsidR="00BA209C">
        <w:rPr>
          <w:rFonts w:ascii="Times New Roman" w:eastAsiaTheme="minorEastAsia" w:hAnsi="Times New Roman" w:cs="Times New Roman"/>
        </w:rPr>
        <w:t xml:space="preserve"> as below</w:t>
      </w:r>
      <w:r w:rsidR="0072559E">
        <w:rPr>
          <w:rFonts w:ascii="Times New Roman" w:eastAsiaTheme="minorEastAsia" w:hAnsi="Times New Roman" w:cs="Times New Roman"/>
        </w:rPr>
        <w:t xml:space="preserve"> </w:t>
      </w:r>
      <w:bookmarkEnd w:id="6"/>
    </w:p>
    <w:tbl>
      <w:tblPr>
        <w:tblStyle w:val="TableGrid"/>
        <w:tblW w:w="9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673"/>
      </w:tblGrid>
      <w:tr w:rsidR="00526B60" w:rsidRPr="00FF5954" w14:paraId="596F243A" w14:textId="77777777" w:rsidTr="00A201F4">
        <w:trPr>
          <w:trHeight w:val="540"/>
        </w:trPr>
        <w:tc>
          <w:tcPr>
            <w:tcW w:w="8464" w:type="dxa"/>
            <w:vAlign w:val="center"/>
          </w:tcPr>
          <w:p w14:paraId="00CAA2DC" w14:textId="2D8A0707" w:rsidR="00526B60" w:rsidRPr="003568BE" w:rsidRDefault="00D50B7F" w:rsidP="00B07879">
            <w:pPr>
              <w:spacing w:line="480" w:lineRule="auto"/>
              <w:jc w:val="center"/>
              <w:rPr>
                <w:rFonts w:ascii="Times New Roman" w:hAnsi="Times New Roman" w:cs="Times New Roman"/>
              </w:rPr>
            </w:pPr>
            <w:r>
              <w:rPr>
                <w:rFonts w:ascii="Times New Roman" w:hAnsi="Times New Roman" w:cs="Times New Roman"/>
                <w:sz w:val="22"/>
              </w:rPr>
              <w:t xml:space="preserve">  </w:t>
            </w:r>
            <w:r w:rsidR="009C5C87">
              <w:rPr>
                <w:rFonts w:ascii="Times New Roman" w:hAnsi="Times New Roman" w:cs="Times New Roman"/>
                <w:sz w:val="22"/>
              </w:rPr>
              <w:t xml:space="preserve"> </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Z</m:t>
                  </m:r>
                </m:sub>
              </m:sSub>
              <m:d>
                <m:dPr>
                  <m:ctrlPr>
                    <w:rPr>
                      <w:rFonts w:ascii="Cambria Math" w:hAnsi="Cambria Math" w:cs="Times New Roman"/>
                      <w:i/>
                      <w:sz w:val="22"/>
                    </w:rPr>
                  </m:ctrlPr>
                </m:dPr>
                <m:e>
                  <m:r>
                    <w:rPr>
                      <w:rFonts w:ascii="Cambria Math" w:hAnsi="Cambria Math" w:cs="Times New Roman"/>
                      <w:sz w:val="22"/>
                    </w:rPr>
                    <m:t>∆,z|</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Aharoni"/>
                      <w:i/>
                      <w:sz w:val="22"/>
                    </w:rPr>
                  </m:ctrlPr>
                </m:sSubSupPr>
                <m:e>
                  <m:r>
                    <w:rPr>
                      <w:rFonts w:ascii="Cambria Math" w:hAnsi="Cambria Math" w:cs="Aharoni"/>
                      <w:sz w:val="22"/>
                    </w:rPr>
                    <m:t>P</m:t>
                  </m:r>
                </m:e>
                <m:sub>
                  <m:r>
                    <w:rPr>
                      <w:rFonts w:ascii="Cambria Math" w:hAnsi="Cambria Math" w:cs="Aharoni"/>
                      <w:sz w:val="22"/>
                    </w:rPr>
                    <m:t>Z</m:t>
                  </m:r>
                </m:sub>
                <m:sup>
                  <m:d>
                    <m:dPr>
                      <m:ctrlPr>
                        <w:rPr>
                          <w:rFonts w:ascii="Cambria Math" w:hAnsi="Cambria Math" w:cs="Aharoni"/>
                          <w:i/>
                          <w:sz w:val="22"/>
                        </w:rPr>
                      </m:ctrlPr>
                    </m:dPr>
                    <m:e>
                      <m:r>
                        <m:rPr>
                          <m:sty m:val="p"/>
                        </m:rPr>
                        <w:rPr>
                          <w:rFonts w:ascii="Cambria Math" w:hAnsi="Cambria Math" w:cs="Times New Roman"/>
                          <w:sz w:val="22"/>
                        </w:rPr>
                        <m:t>J</m:t>
                      </m:r>
                    </m:e>
                  </m:d>
                </m:sup>
              </m:sSubSup>
              <m:d>
                <m:dPr>
                  <m:ctrlPr>
                    <w:rPr>
                      <w:rFonts w:ascii="Cambria Math" w:hAnsi="Cambria Math" w:cs="Aharoni"/>
                      <w:i/>
                      <w:sz w:val="22"/>
                    </w:rPr>
                  </m:ctrlPr>
                </m:dPr>
                <m:e>
                  <m:r>
                    <w:rPr>
                      <w:rFonts w:ascii="Cambria Math" w:hAnsi="Cambria Math" w:cs="Aharoni"/>
                      <w:sz w:val="22"/>
                    </w:rPr>
                    <m:t>∆,z|</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r>
                    <w:rPr>
                      <w:rFonts w:ascii="Cambria Math" w:hAnsi="Cambria Math" w:cs="Aharoni"/>
                      <w:sz w:val="22"/>
                    </w:rPr>
                    <m:t>;θ</m:t>
                  </m:r>
                </m:e>
              </m:d>
              <m:r>
                <w:rPr>
                  <w:rFonts w:ascii="Cambria Math" w:hAnsi="Cambria Math" w:cs="Aharoni"/>
                  <w:sz w:val="22"/>
                </w:rPr>
                <m:t>=</m:t>
              </m:r>
              <m:r>
                <w:rPr>
                  <w:rFonts w:ascii="Cambria Math" w:hAnsi="Cambria Math" w:cs="Times New Roman"/>
                  <w:sz w:val="22"/>
                </w:rPr>
                <m:t>ϕ(z)</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526B60" w:rsidRPr="009846D6">
              <w:rPr>
                <w:rFonts w:ascii="Times New Roman" w:hAnsi="Times New Roman" w:cs="Times New Roman"/>
                <w:sz w:val="22"/>
              </w:rPr>
              <w:t xml:space="preserve"> </w:t>
            </w:r>
          </w:p>
        </w:tc>
        <w:tc>
          <w:tcPr>
            <w:tcW w:w="673" w:type="dxa"/>
            <w:vAlign w:val="center"/>
          </w:tcPr>
          <w:p w14:paraId="78D689BE" w14:textId="4011BA8E" w:rsidR="00526B60" w:rsidRPr="009846D6" w:rsidRDefault="00526B60" w:rsidP="00B07879">
            <w:pPr>
              <w:spacing w:line="480" w:lineRule="auto"/>
              <w:jc w:val="right"/>
              <w:rPr>
                <w:rFonts w:ascii="Times New Roman" w:hAnsi="Times New Roman" w:cs="Times New Roman"/>
                <w:sz w:val="22"/>
              </w:rPr>
            </w:pPr>
            <w:r w:rsidRPr="009846D6">
              <w:rPr>
                <w:rFonts w:ascii="Times New Roman" w:hAnsi="Times New Roman" w:cs="Times New Roman"/>
                <w:sz w:val="22"/>
              </w:rPr>
              <w:t xml:space="preserve"> (</w:t>
            </w:r>
            <w:bookmarkStart w:id="7" w:name="PZ"/>
            <w:r w:rsidRPr="009846D6">
              <w:rPr>
                <w:rFonts w:ascii="Times New Roman" w:hAnsi="Times New Roman" w:cs="Times New Roman"/>
              </w:rPr>
              <w:fldChar w:fldCharType="begin"/>
            </w:r>
            <w:r w:rsidRPr="009846D6">
              <w:rPr>
                <w:rFonts w:ascii="Times New Roman" w:hAnsi="Times New Roman" w:cs="Times New Roman"/>
                <w:sz w:val="22"/>
              </w:rPr>
              <w:instrText xml:space="preserve"> SEQ EQ \* MERGEFORMAT </w:instrText>
            </w:r>
            <w:r w:rsidRPr="009846D6">
              <w:rPr>
                <w:rFonts w:ascii="Times New Roman" w:hAnsi="Times New Roman" w:cs="Times New Roman"/>
              </w:rPr>
              <w:fldChar w:fldCharType="separate"/>
            </w:r>
            <w:r w:rsidR="00F015B9">
              <w:rPr>
                <w:rFonts w:ascii="Times New Roman" w:hAnsi="Times New Roman" w:cs="Times New Roman"/>
                <w:noProof/>
                <w:sz w:val="22"/>
              </w:rPr>
              <w:t>5</w:t>
            </w:r>
            <w:r w:rsidRPr="009846D6">
              <w:rPr>
                <w:rFonts w:ascii="Times New Roman" w:hAnsi="Times New Roman" w:cs="Times New Roman"/>
              </w:rPr>
              <w:fldChar w:fldCharType="end"/>
            </w:r>
            <w:bookmarkEnd w:id="7"/>
            <w:r w:rsidRPr="009846D6">
              <w:rPr>
                <w:rFonts w:ascii="Times New Roman" w:hAnsi="Times New Roman" w:cs="Times New Roman"/>
                <w:sz w:val="22"/>
              </w:rPr>
              <w:t>)</w:t>
            </w:r>
          </w:p>
        </w:tc>
      </w:tr>
    </w:tbl>
    <w:p w14:paraId="17CDA129" w14:textId="233C549D" w:rsidR="00526B60" w:rsidRDefault="00531D8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oMath>
      <w:r w:rsidR="00A75429">
        <w:rPr>
          <w:rFonts w:ascii="Times New Roman" w:eastAsiaTheme="minorEastAsia" w:hAnsi="Times New Roman" w:cs="Times New Roman"/>
        </w:rPr>
        <w:t xml:space="preserve"> are the classical Hermite polynomials being defined as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e</m:t>
            </m:r>
          </m:e>
          <m:sup>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f>
          <m:fPr>
            <m:ctrlPr>
              <w:rPr>
                <w:rFonts w:ascii="Cambria Math" w:eastAsiaTheme="minorEastAsia" w:hAnsi="Cambria Math" w:cs="Aharoni"/>
                <w:i/>
              </w:rPr>
            </m:ctrlPr>
          </m:fPr>
          <m:num>
            <m:sSup>
              <m:sSupPr>
                <m:ctrlPr>
                  <w:rPr>
                    <w:rFonts w:ascii="Cambria Math" w:eastAsiaTheme="minorEastAsia" w:hAnsi="Cambria Math" w:cs="Aharoni"/>
                    <w:i/>
                  </w:rPr>
                </m:ctrlPr>
              </m:sSupPr>
              <m:e>
                <m:r>
                  <w:rPr>
                    <w:rFonts w:ascii="Cambria Math" w:eastAsiaTheme="minorEastAsia" w:hAnsi="Cambria Math" w:cs="Aharoni"/>
                  </w:rPr>
                  <m:t>d</m:t>
                </m:r>
              </m:e>
              <m:sup>
                <m:r>
                  <w:rPr>
                    <w:rFonts w:ascii="Cambria Math" w:eastAsiaTheme="minorEastAsia" w:hAnsi="Cambria Math" w:cs="Aharoni"/>
                  </w:rPr>
                  <m:t>j</m:t>
                </m:r>
              </m:sup>
            </m:sSup>
          </m:num>
          <m:den>
            <m:r>
              <w:rPr>
                <w:rFonts w:ascii="Cambria Math" w:eastAsiaTheme="minorEastAsia" w:hAnsi="Cambria Math" w:cs="Aharoni"/>
              </w:rPr>
              <m:t>d</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j</m:t>
                </m:r>
              </m:sup>
            </m:sSup>
          </m:den>
        </m:f>
        <m:d>
          <m:dPr>
            <m:ctrlPr>
              <w:rPr>
                <w:rFonts w:ascii="Cambria Math" w:eastAsiaTheme="minorEastAsia" w:hAnsi="Cambria Math" w:cs="Aharoni"/>
                <w:i/>
              </w:rPr>
            </m:ctrlPr>
          </m:dPr>
          <m:e>
            <m:sSup>
              <m:sSupPr>
                <m:ctrlPr>
                  <w:rPr>
                    <w:rFonts w:ascii="Cambria Math" w:eastAsiaTheme="minorEastAsia" w:hAnsi="Cambria Math" w:cs="Aharoni"/>
                    <w:i/>
                  </w:rPr>
                </m:ctrlPr>
              </m:sSupPr>
              <m:e>
                <m:r>
                  <w:rPr>
                    <w:rFonts w:ascii="Cambria Math" w:eastAsiaTheme="minorEastAsia" w:hAnsi="Cambria Math" w:cs="Aharoni"/>
                  </w:rPr>
                  <m:t>e</m:t>
                </m:r>
              </m:e>
              <m:sup>
                <m:r>
                  <w:rPr>
                    <w:rFonts w:ascii="Cambria Math" w:eastAsiaTheme="minorEastAsia" w:hAnsi="Cambria Math" w:cs="Aharoni"/>
                  </w:rPr>
                  <m:t>-</m:t>
                </m:r>
                <m:sSup>
                  <m:sSupPr>
                    <m:ctrlPr>
                      <w:rPr>
                        <w:rFonts w:ascii="Cambria Math" w:eastAsiaTheme="minorEastAsia" w:hAnsi="Cambria Math" w:cs="Aharoni"/>
                        <w:i/>
                      </w:rPr>
                    </m:ctrlPr>
                  </m:sSupPr>
                  <m:e>
                    <m:r>
                      <w:rPr>
                        <w:rFonts w:ascii="Cambria Math" w:eastAsiaTheme="minorEastAsia" w:hAnsi="Cambria Math" w:cs="Aharoni"/>
                      </w:rPr>
                      <m:t>z</m:t>
                    </m:r>
                  </m:e>
                  <m:sup>
                    <m:r>
                      <w:rPr>
                        <w:rFonts w:ascii="Cambria Math" w:eastAsiaTheme="minorEastAsia" w:hAnsi="Cambria Math" w:cs="Aharoni"/>
                      </w:rPr>
                      <m:t>2</m:t>
                    </m:r>
                  </m:sup>
                </m:sSup>
                <m:r>
                  <w:rPr>
                    <w:rFonts w:ascii="Cambria Math" w:eastAsiaTheme="minorEastAsia" w:hAnsi="Cambria Math" w:cs="Aharoni"/>
                  </w:rPr>
                  <m:t>/2</m:t>
                </m:r>
              </m:sup>
            </m:sSup>
          </m:e>
        </m:d>
        <m:r>
          <w:rPr>
            <w:rFonts w:ascii="Cambria Math" w:eastAsiaTheme="minorEastAsia" w:hAnsi="Cambria Math" w:cs="Aharoni"/>
          </w:rPr>
          <m:t>,   j≥0</m:t>
        </m:r>
      </m:oMath>
      <w:r w:rsidR="00E75E02">
        <w:rPr>
          <w:rFonts w:ascii="Times New Roman" w:eastAsiaTheme="minorEastAsia" w:hAnsi="Times New Roman" w:cs="Times New Roman"/>
        </w:rPr>
        <w:t xml:space="preserve"> so the first few Hermite polynomials read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1</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 xml:space="preserve">=-z,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2</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 xml:space="preserve">-1, </m:t>
        </m:r>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3</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3</m:t>
            </m:r>
          </m:sup>
        </m:sSup>
        <m:r>
          <w:rPr>
            <w:rFonts w:ascii="Cambria Math" w:eastAsiaTheme="minorEastAsia" w:hAnsi="Cambria Math" w:cs="Times New Roman"/>
          </w:rPr>
          <m:t xml:space="preserve">+3z, … </m:t>
        </m:r>
      </m:oMath>
      <w:r w:rsidR="00E75E02">
        <w:rPr>
          <w:rFonts w:ascii="Times New Roman" w:eastAsiaTheme="minorEastAsia" w:hAnsi="Times New Roman" w:cs="Times New Roman"/>
        </w:rPr>
        <w:t xml:space="preserve">. </w:t>
      </w:r>
      <w:r w:rsidR="004608CF">
        <w:rPr>
          <w:rFonts w:ascii="Times New Roman" w:eastAsiaTheme="minorEastAsia" w:hAnsi="Times New Roman" w:cs="Times New Roman"/>
        </w:rPr>
        <w:t xml:space="preserve">Since </w:t>
      </w: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0</m:t>
            </m:r>
          </m:sub>
        </m:sSub>
        <m:d>
          <m:dPr>
            <m:ctrlPr>
              <w:rPr>
                <w:rFonts w:ascii="Cambria Math" w:eastAsiaTheme="minorEastAsia" w:hAnsi="Cambria Math" w:cs="Aharoni"/>
                <w:i/>
              </w:rPr>
            </m:ctrlPr>
          </m:dPr>
          <m:e>
            <m:r>
              <w:rPr>
                <w:rFonts w:ascii="Cambria Math" w:eastAsiaTheme="minorEastAsia" w:hAnsi="Cambria Math" w:cs="Aharoni"/>
              </w:rPr>
              <m:t>z</m:t>
            </m:r>
          </m:e>
        </m:d>
        <m:r>
          <w:rPr>
            <w:rFonts w:ascii="Cambria Math" w:eastAsiaTheme="minorEastAsia" w:hAnsi="Cambria Math" w:cs="Times New Roman"/>
          </w:rPr>
          <m:t>=1</m:t>
        </m:r>
      </m:oMath>
      <w:r w:rsidR="00B00AEE">
        <w:rPr>
          <w:rFonts w:ascii="Times New Roman" w:eastAsiaTheme="minorEastAsia" w:hAnsi="Times New Roman" w:cs="Times New Roman"/>
        </w:rPr>
        <w:t xml:space="preserve"> we have that</w:t>
      </w:r>
      <w:r w:rsidR="004608CF">
        <w:rPr>
          <w:rFonts w:ascii="Times New Roman" w:eastAsiaTheme="minorEastAsia" w:hAnsi="Times New Roman" w:cs="Times New Roman"/>
        </w:rPr>
        <w:t xml:space="preserve">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0</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=1</m:t>
        </m:r>
      </m:oMath>
      <w:r w:rsidR="004608CF">
        <w:rPr>
          <w:rFonts w:ascii="Times New Roman" w:eastAsiaTheme="minorEastAsia" w:hAnsi="Times New Roman" w:cs="Times New Roman"/>
        </w:rPr>
        <w:t>. For</w:t>
      </w:r>
      <m:oMath>
        <m:r>
          <w:rPr>
            <w:rFonts w:ascii="Cambria Math" w:eastAsiaTheme="minorEastAsia" w:hAnsi="Cambria Math" w:cs="Aharoni"/>
          </w:rPr>
          <m:t xml:space="preserve"> j&gt;1</m:t>
        </m:r>
      </m:oMath>
      <w:r w:rsidR="004608CF">
        <w:rPr>
          <w:rFonts w:ascii="Times New Roman" w:eastAsiaTheme="minorEastAsia" w:hAnsi="Times New Roman" w:cs="Times New Roman"/>
        </w:rPr>
        <w:t xml:space="preserve">, </w:t>
      </w:r>
      <w:r w:rsidR="00B00AEE">
        <w:rPr>
          <w:rFonts w:ascii="Times New Roman" w:eastAsiaTheme="minorEastAsia" w:hAnsi="Times New Roman" w:cs="Times New Roman"/>
        </w:rPr>
        <w:t>the</w:t>
      </w:r>
      <w:r w:rsidR="006668C1">
        <w:rPr>
          <w:rFonts w:ascii="Times New Roman" w:eastAsiaTheme="minorEastAsia" w:hAnsi="Times New Roman" w:cs="Times New Roman"/>
        </w:rPr>
        <w:t xml:space="preserv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6668C1">
        <w:rPr>
          <w:rFonts w:ascii="Times New Roman" w:eastAsiaTheme="minorEastAsia" w:hAnsi="Times New Roman" w:cs="Times New Roman"/>
        </w:rPr>
        <w:t xml:space="preserve"> can be found by the orthogonal properties of Hermite polynomials as bellow</w:t>
      </w:r>
    </w:p>
    <w:p w14:paraId="46AC5E70" w14:textId="2DCCB1A2" w:rsidR="006668C1" w:rsidRPr="00EF2208" w:rsidRDefault="00BD2EE3" w:rsidP="00B07879">
      <w:pPr>
        <w:spacing w:line="480" w:lineRule="auto"/>
        <w:jc w:val="center"/>
        <w:rPr>
          <w:rFonts w:ascii="Times New Roman" w:eastAsiaTheme="minorEastAsia" w:hAnsi="Times New Roman" w:cs="Times New Roman"/>
        </w:rPr>
      </w:pP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j!</m:t>
            </m:r>
          </m:den>
        </m:f>
        <m:r>
          <w:rPr>
            <w:rFonts w:ascii="Cambria Math" w:eastAsiaTheme="minorEastAsia" w:hAnsi="Cambria Math" w:cs="Times New Roman"/>
          </w:rPr>
          <m:t xml:space="preserve"> </m:t>
        </m:r>
        <m:nary>
          <m:naryPr>
            <m:limLoc m:val="undOvr"/>
            <m:ctrlPr>
              <w:rPr>
                <w:rFonts w:ascii="Cambria Math" w:eastAsiaTheme="minorEastAsia" w:hAnsi="Cambria Math" w:cs="Times New Roman"/>
                <w:i/>
              </w:rPr>
            </m:ctrlPr>
          </m:naryPr>
          <m:sub>
            <m:r>
              <w:rPr>
                <w:rFonts w:ascii="Cambria Math" w:eastAsiaTheme="minorEastAsia" w:hAnsi="Cambria Math" w:cs="Times New Roman"/>
              </w:rPr>
              <m:t>-∞</m:t>
            </m:r>
          </m:sub>
          <m:sup>
            <m:r>
              <w:rPr>
                <w:rFonts w:ascii="Cambria Math" w:eastAsiaTheme="minorEastAsia" w:hAnsi="Cambria Math" w:cs="Times New Roman"/>
              </w:rPr>
              <m:t>∞</m:t>
            </m:r>
          </m:sup>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j</m:t>
                </m:r>
              </m:sub>
            </m:sSub>
            <m:r>
              <w:rPr>
                <w:rFonts w:ascii="Cambria Math" w:eastAsiaTheme="minorEastAsia" w:hAnsi="Cambria Math" w:cs="Aharoni"/>
              </w:rPr>
              <m:t>(z)</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e>
        </m:nary>
        <m:d>
          <m:dPr>
            <m:ctrlPr>
              <w:rPr>
                <w:rFonts w:ascii="Cambria Math" w:eastAsiaTheme="minorEastAsia" w:hAnsi="Cambria Math" w:cs="Aharoni"/>
                <w:i/>
              </w:rPr>
            </m:ctrlPr>
          </m:dPr>
          <m:e>
            <m:r>
              <w:rPr>
                <w:rFonts w:ascii="Cambria Math" w:eastAsiaTheme="minorEastAsia" w:hAnsi="Cambria Math" w:cs="Aharoni"/>
              </w:rPr>
              <m:t>∆,z|</m:t>
            </m:r>
            <m:sSub>
              <m:sSubPr>
                <m:ctrlPr>
                  <w:rPr>
                    <w:rFonts w:ascii="Cambria Math" w:eastAsiaTheme="minorEastAsia" w:hAnsi="Cambria Math" w:cs="Aharoni"/>
                    <w:i/>
                  </w:rPr>
                </m:ctrlPr>
              </m:sSubPr>
              <m:e>
                <m:r>
                  <w:rPr>
                    <w:rFonts w:ascii="Cambria Math" w:eastAsiaTheme="minorEastAsia" w:hAnsi="Cambria Math" w:cs="Aharoni"/>
                  </w:rPr>
                  <m:t>y</m:t>
                </m:r>
              </m:e>
              <m:sub>
                <m:r>
                  <w:rPr>
                    <w:rFonts w:ascii="Cambria Math" w:eastAsiaTheme="minorEastAsia" w:hAnsi="Cambria Math" w:cs="Aharoni"/>
                  </w:rPr>
                  <m:t>0</m:t>
                </m:r>
              </m:sub>
            </m:sSub>
            <m:r>
              <w:rPr>
                <w:rFonts w:ascii="Cambria Math" w:eastAsiaTheme="minorEastAsia" w:hAnsi="Cambria Math" w:cs="Aharoni"/>
              </w:rPr>
              <m:t>;θ</m:t>
            </m:r>
          </m:e>
        </m:d>
        <m:r>
          <w:rPr>
            <w:rFonts w:ascii="Cambria Math" w:eastAsiaTheme="minorEastAsia" w:hAnsi="Cambria Math" w:cs="Aharoni"/>
          </w:rPr>
          <m:t xml:space="preserve"> dz,</m:t>
        </m:r>
      </m:oMath>
      <w:r w:rsidR="00E329B3">
        <w:rPr>
          <w:rFonts w:ascii="Times New Roman" w:eastAsiaTheme="minorEastAsia" w:hAnsi="Times New Roman" w:cs="Times New Roman"/>
        </w:rPr>
        <w:t xml:space="preserve"> </w:t>
      </w:r>
    </w:p>
    <w:p w14:paraId="5DAFBF89" w14:textId="468CB13A" w:rsidR="00EF2208" w:rsidRDefault="009C5C87"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which </w:t>
      </w:r>
      <w:r w:rsidR="00EF2208">
        <w:rPr>
          <w:rFonts w:ascii="Times New Roman" w:eastAsiaTheme="minorEastAsia" w:hAnsi="Times New Roman" w:cs="Times New Roman"/>
        </w:rPr>
        <w:t xml:space="preserve">is a conditional expectation. </w:t>
      </w:r>
      <w:bookmarkStart w:id="8" w:name="_Hlk163568177"/>
      <w:r w:rsidR="0002760D">
        <w:rPr>
          <w:rFonts w:ascii="Times New Roman" w:eastAsiaTheme="minorEastAsia" w:hAnsi="Times New Roman" w:cs="Times New Roman"/>
        </w:rPr>
        <w:t xml:space="preserve">Each of the </w:t>
      </w:r>
      <w:r w:rsidR="00EF2208">
        <w:rPr>
          <w:rFonts w:ascii="Times New Roman" w:eastAsiaTheme="minorEastAsia" w:hAnsi="Times New Roman" w:cs="Times New Roman"/>
        </w:rPr>
        <w:t xml:space="preserve">Hermite coefficients </w:t>
      </w:r>
      <m:oMath>
        <m:sSubSup>
          <m:sSubSupPr>
            <m:ctrlPr>
              <w:rPr>
                <w:rFonts w:ascii="Cambria Math" w:eastAsiaTheme="minorEastAsia" w:hAnsi="Cambria Math" w:cs="Aharoni"/>
                <w:i/>
              </w:rPr>
            </m:ctrlPr>
          </m:sSubSupPr>
          <m:e>
            <m:r>
              <w:rPr>
                <w:rFonts w:ascii="Cambria Math" w:eastAsiaTheme="minorEastAsia" w:hAnsi="Cambria Math" w:cs="Aharoni"/>
              </w:rPr>
              <m:t>η</m:t>
            </m:r>
          </m:e>
          <m:sub>
            <m:r>
              <w:rPr>
                <w:rFonts w:ascii="Cambria Math" w:eastAsiaTheme="minorEastAsia" w:hAnsi="Cambria Math" w:cs="Aharoni"/>
              </w:rPr>
              <m:t>Z</m:t>
            </m:r>
          </m:sub>
          <m:sup>
            <m:d>
              <m:dPr>
                <m:ctrlPr>
                  <w:rPr>
                    <w:rFonts w:ascii="Cambria Math" w:eastAsiaTheme="minorEastAsia" w:hAnsi="Cambria Math" w:cs="Aharoni"/>
                    <w:i/>
                  </w:rPr>
                </m:ctrlPr>
              </m:dPr>
              <m:e>
                <m:r>
                  <w:rPr>
                    <w:rFonts w:ascii="Cambria Math" w:eastAsiaTheme="minorEastAsia" w:hAnsi="Cambria Math" w:cs="Aharoni"/>
                  </w:rPr>
                  <m:t>j</m:t>
                </m:r>
              </m:e>
            </m:d>
          </m:sup>
        </m:sSubSup>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m:t>
                </m:r>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2760D">
        <w:rPr>
          <w:rFonts w:ascii="Times New Roman" w:eastAsiaTheme="minorEastAsia" w:hAnsi="Times New Roman" w:cs="Times New Roman"/>
        </w:rPr>
        <w:t xml:space="preserve"> can be approximated</w:t>
      </w:r>
      <w:r w:rsidR="006B74A8">
        <w:rPr>
          <w:rFonts w:ascii="Times New Roman" w:eastAsiaTheme="minorEastAsia" w:hAnsi="Times New Roman" w:cs="Times New Roman"/>
        </w:rPr>
        <w:t xml:space="preserve"> using T</w:t>
      </w:r>
      <w:r w:rsidR="000069BC">
        <w:rPr>
          <w:rFonts w:ascii="Times New Roman" w:eastAsiaTheme="minorEastAsia" w:hAnsi="Times New Roman" w:cs="Times New Roman"/>
        </w:rPr>
        <w:t>a</w:t>
      </w:r>
      <w:r w:rsidR="006B74A8">
        <w:rPr>
          <w:rFonts w:ascii="Times New Roman" w:eastAsiaTheme="minorEastAsia" w:hAnsi="Times New Roman" w:cs="Times New Roman"/>
        </w:rPr>
        <w:t>ylor expansion</w:t>
      </w:r>
      <w:r w:rsidR="00891956">
        <w:rPr>
          <w:rFonts w:ascii="Times New Roman" w:eastAsiaTheme="minorEastAsia" w:hAnsi="Times New Roman" w:cs="Times New Roman"/>
        </w:rPr>
        <w:t xml:space="preserve"> in</w:t>
      </w:r>
      <w:r w:rsidR="006B74A8">
        <w:rPr>
          <w:rFonts w:ascii="Times New Roman" w:eastAsiaTheme="minorEastAsia" w:hAnsi="Times New Roman" w:cs="Times New Roman"/>
        </w:rPr>
        <w:t xml:space="preserve"> </w:t>
      </w:r>
      <m:oMath>
        <m:r>
          <w:rPr>
            <w:rFonts w:ascii="Cambria Math" w:eastAsiaTheme="minorEastAsia" w:hAnsi="Cambria Math" w:cs="Aharoni"/>
          </w:rPr>
          <m:t>∆</m:t>
        </m:r>
      </m:oMath>
      <w:r w:rsidR="006B74A8">
        <w:rPr>
          <w:rFonts w:ascii="Times New Roman" w:eastAsiaTheme="minorEastAsia" w:hAnsi="Times New Roman" w:cs="Times New Roman"/>
        </w:rPr>
        <w:t xml:space="preserve"> up to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K</m:t>
            </m:r>
          </m:e>
          <m:sup>
            <m:r>
              <m:rPr>
                <m:sty m:val="p"/>
              </m:rPr>
              <w:rPr>
                <w:rFonts w:ascii="Cambria Math" w:eastAsiaTheme="minorEastAsia" w:hAnsi="Cambria Math" w:cs="Times New Roman"/>
              </w:rPr>
              <m:t>th</m:t>
            </m:r>
          </m:sup>
        </m:sSup>
      </m:oMath>
      <w:r w:rsidR="006B74A8">
        <w:rPr>
          <w:rFonts w:ascii="Times New Roman" w:eastAsiaTheme="minorEastAsia" w:hAnsi="Times New Roman" w:cs="Times New Roman"/>
        </w:rPr>
        <w:t xml:space="preserve"> term as bellow </w:t>
      </w:r>
      <w:bookmarkEnd w:id="8"/>
      <w:r w:rsidR="006B74A8">
        <w:rPr>
          <w:rFonts w:ascii="Times New Roman" w:eastAsiaTheme="minorEastAsia" w:hAnsi="Times New Roman" w:cs="Times New Roman"/>
        </w:rPr>
        <w:t>(</w:t>
      </w:r>
      <w:r w:rsidR="00AD5A7F">
        <w:rPr>
          <w:rFonts w:ascii="Times New Roman" w:eastAsiaTheme="minorEastAsia" w:hAnsi="Times New Roman" w:cs="Times New Roman"/>
        </w:rPr>
        <w:t>see also formula 4.21 in</w:t>
      </w:r>
      <w:r w:rsidR="006B74A8">
        <w:rPr>
          <w:rFonts w:ascii="Times New Roman" w:eastAsiaTheme="minorEastAsia" w:hAnsi="Times New Roman" w:cs="Times New Roman"/>
        </w:rPr>
        <w:t xml:space="preserve"> </w:t>
      </w:r>
      <w:r w:rsidR="00AD5A7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AD5A7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AD5A7F">
        <w:rPr>
          <w:rFonts w:ascii="Times New Roman" w:eastAsiaTheme="minorEastAsia" w:hAnsi="Times New Roman" w:cs="Times New Roman"/>
        </w:rPr>
        <w:fldChar w:fldCharType="end"/>
      </w:r>
      <w:r w:rsidR="006B74A8">
        <w:rPr>
          <w:rFonts w:ascii="Times New Roman" w:eastAsiaTheme="minorEastAsia" w:hAnsi="Times New Roman" w:cs="Times New Roman"/>
        </w:rPr>
        <w:t xml:space="preserve">)   </w:t>
      </w:r>
    </w:p>
    <w:tbl>
      <w:tblPr>
        <w:tblStyle w:val="TableGrid"/>
        <w:tblpPr w:leftFromText="141" w:rightFromText="141" w:vertAnchor="text" w:tblpY="1"/>
        <w:tblOverlap w:val="never"/>
        <w:tblW w:w="9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669"/>
      </w:tblGrid>
      <w:tr w:rsidR="00872B3E" w:rsidRPr="00FF5954" w14:paraId="532E6136" w14:textId="77777777" w:rsidTr="00A201F4">
        <w:trPr>
          <w:trHeight w:val="231"/>
        </w:trPr>
        <w:tc>
          <w:tcPr>
            <w:tcW w:w="8440" w:type="dxa"/>
            <w:vAlign w:val="center"/>
          </w:tcPr>
          <w:p w14:paraId="3A9C06FE" w14:textId="44AF30C7" w:rsidR="00872B3E" w:rsidRPr="00E449B8" w:rsidRDefault="00DF17FC"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m:rPr>
                  <m:sty m:val="p"/>
                </m:rPr>
                <w:rPr>
                  <w:rFonts w:ascii="Cambria Math" w:hAnsi="Cambria Math" w:cs="Times New Roman"/>
                  <w:sz w:val="22"/>
                </w:rPr>
                <m:t xml:space="preserve"> ~</m:t>
              </m:r>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Aharoni"/>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nary>
                <m:naryPr>
                  <m:chr m:val="∑"/>
                  <m:limLoc m:val="undOvr"/>
                  <m:ctrlPr>
                    <w:rPr>
                      <w:rFonts w:ascii="Cambria Math" w:hAnsi="Cambria Math" w:cs="Aharoni"/>
                      <w:i/>
                      <w:sz w:val="22"/>
                    </w:rPr>
                  </m:ctrlPr>
                </m:naryPr>
                <m:sub>
                  <m:r>
                    <w:rPr>
                      <w:rFonts w:ascii="Cambria Math" w:hAnsi="Cambria Math" w:cs="Aharoni"/>
                      <w:sz w:val="22"/>
                    </w:rPr>
                    <m:t>k=0</m:t>
                  </m:r>
                </m:sub>
                <m:sup>
                  <m:r>
                    <m:rPr>
                      <m:sty m:val="p"/>
                    </m:rPr>
                    <w:rPr>
                      <w:rFonts w:ascii="Cambria Math" w:hAnsi="Cambria Math" w:cs="Aharoni"/>
                      <w:sz w:val="22"/>
                    </w:rPr>
                    <m:t>K</m:t>
                  </m:r>
                </m:sup>
                <m:e>
                  <m:func>
                    <m:funcPr>
                      <m:ctrlPr>
                        <w:rPr>
                          <w:rFonts w:ascii="Cambria Math" w:hAnsi="Cambria Math" w:cs="Aharoni"/>
                          <w:i/>
                          <w:sz w:val="22"/>
                        </w:rPr>
                      </m:ctrlPr>
                    </m:funcPr>
                    <m:fName>
                      <m:limLow>
                        <m:limLowPr>
                          <m:ctrlPr>
                            <w:rPr>
                              <w:rFonts w:ascii="Cambria Math" w:hAnsi="Cambria Math" w:cs="Aharoni"/>
                              <w:i/>
                              <w:sz w:val="22"/>
                            </w:rPr>
                          </m:ctrlPr>
                        </m:limLowPr>
                        <m:e>
                          <m:r>
                            <m:rPr>
                              <m:sty m:val="p"/>
                            </m:rPr>
                            <w:rPr>
                              <w:rFonts w:ascii="Cambria Math" w:hAnsi="Cambria Math" w:cs="Aharoni"/>
                              <w:sz w:val="22"/>
                            </w:rPr>
                            <m:t>lim</m:t>
                          </m:r>
                        </m:e>
                        <m:lim>
                          <m:r>
                            <w:rPr>
                              <w:rFonts w:ascii="Cambria Math" w:hAnsi="Cambria Math" w:cs="Aharoni"/>
                              <w:sz w:val="22"/>
                            </w:rPr>
                            <m:t>y→</m:t>
                          </m:r>
                          <m:sSub>
                            <m:sSubPr>
                              <m:ctrlPr>
                                <w:rPr>
                                  <w:rFonts w:ascii="Cambria Math" w:hAnsi="Cambria Math" w:cs="Aharoni"/>
                                  <w:i/>
                                  <w:sz w:val="22"/>
                                </w:rPr>
                              </m:ctrlPr>
                            </m:sSubPr>
                            <m:e>
                              <m:r>
                                <w:rPr>
                                  <w:rFonts w:ascii="Cambria Math" w:hAnsi="Cambria Math" w:cs="Aharoni"/>
                                  <w:sz w:val="22"/>
                                </w:rPr>
                                <m:t>y</m:t>
                              </m:r>
                            </m:e>
                            <m:sub>
                              <m:r>
                                <w:rPr>
                                  <w:rFonts w:ascii="Cambria Math" w:hAnsi="Cambria Math" w:cs="Aharoni"/>
                                  <w:sz w:val="22"/>
                                </w:rPr>
                                <m:t>0</m:t>
                              </m:r>
                            </m:sub>
                          </m:sSub>
                        </m:lim>
                      </m:limLow>
                    </m:fName>
                    <m:e>
                      <m:sSubSup>
                        <m:sSubSupPr>
                          <m:ctrlPr>
                            <w:rPr>
                              <w:rFonts w:ascii="Cambria Math" w:hAnsi="Cambria Math" w:cs="Aharoni"/>
                              <w:i/>
                              <w:sz w:val="22"/>
                            </w:rPr>
                          </m:ctrlPr>
                        </m:sSubSupPr>
                        <m:e>
                          <m:r>
                            <m:rPr>
                              <m:scr m:val="script"/>
                            </m:rPr>
                            <w:rPr>
                              <w:rFonts w:ascii="Cambria Math" w:hAnsi="Cambria Math" w:cs="Aharoni"/>
                              <w:sz w:val="22"/>
                            </w:rPr>
                            <m:t>A</m:t>
                          </m:r>
                        </m:e>
                        <m:sub>
                          <m:r>
                            <w:rPr>
                              <w:rFonts w:ascii="Cambria Math" w:hAnsi="Cambria Math" w:cs="Times New Roman"/>
                              <w:sz w:val="22"/>
                            </w:rPr>
                            <m:t>θ</m:t>
                          </m:r>
                        </m:sub>
                        <m:sup>
                          <m:r>
                            <w:rPr>
                              <w:rFonts w:ascii="Cambria Math" w:hAnsi="Cambria Math" w:cs="Aharoni"/>
                              <w:sz w:val="22"/>
                            </w:rPr>
                            <m:t>k</m:t>
                          </m:r>
                        </m:sup>
                      </m:sSubSup>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e>
                      </m:d>
                    </m:e>
                  </m:func>
                </m:e>
              </m:nary>
              <m:f>
                <m:fPr>
                  <m:ctrlPr>
                    <w:rPr>
                      <w:rFonts w:ascii="Cambria Math" w:hAnsi="Cambria Math" w:cs="Aharoni"/>
                      <w:i/>
                      <w:sz w:val="22"/>
                    </w:rPr>
                  </m:ctrlPr>
                </m:fPr>
                <m:num>
                  <m:sSup>
                    <m:sSupPr>
                      <m:ctrlPr>
                        <w:rPr>
                          <w:rFonts w:ascii="Cambria Math" w:hAnsi="Cambria Math" w:cs="Aharoni"/>
                          <w:i/>
                          <w:sz w:val="22"/>
                        </w:rPr>
                      </m:ctrlPr>
                    </m:sSupPr>
                    <m:e>
                      <m:r>
                        <w:rPr>
                          <w:rFonts w:ascii="Cambria Math" w:hAnsi="Cambria Math" w:cs="Aharoni"/>
                          <w:sz w:val="22"/>
                        </w:rPr>
                        <m:t>∆</m:t>
                      </m:r>
                    </m:e>
                    <m:sup>
                      <m:r>
                        <w:rPr>
                          <w:rFonts w:ascii="Cambria Math" w:hAnsi="Cambria Math" w:cs="Aharoni"/>
                          <w:sz w:val="22"/>
                        </w:rPr>
                        <m:t>k</m:t>
                      </m:r>
                    </m:sup>
                  </m:sSup>
                </m:num>
                <m:den>
                  <m:r>
                    <w:rPr>
                      <w:rFonts w:ascii="Cambria Math" w:hAnsi="Cambria Math" w:cs="Aharoni"/>
                      <w:sz w:val="22"/>
                    </w:rPr>
                    <m:t>k!</m:t>
                  </m:r>
                </m:den>
              </m:f>
            </m:oMath>
            <w:r w:rsidR="00594982" w:rsidRPr="00E449B8">
              <w:rPr>
                <w:rFonts w:ascii="Times New Roman" w:hAnsi="Times New Roman" w:cs="Times New Roman"/>
                <w:sz w:val="22"/>
              </w:rPr>
              <w:t xml:space="preserve"> </w:t>
            </w:r>
          </w:p>
          <w:p w14:paraId="0EC505E9" w14:textId="77777777" w:rsidR="00872B3E" w:rsidRPr="003568BE" w:rsidRDefault="00872B3E" w:rsidP="00B07879">
            <w:pPr>
              <w:spacing w:line="480" w:lineRule="auto"/>
              <w:jc w:val="center"/>
              <w:rPr>
                <w:rFonts w:ascii="Times New Roman" w:hAnsi="Times New Roman" w:cs="Times New Roman"/>
              </w:rPr>
            </w:pPr>
            <w:r>
              <w:rPr>
                <w:rFonts w:ascii="Times New Roman" w:hAnsi="Times New Roman" w:cs="Times New Roman"/>
              </w:rPr>
              <w:t xml:space="preserve"> </w:t>
            </w:r>
          </w:p>
        </w:tc>
        <w:tc>
          <w:tcPr>
            <w:tcW w:w="669" w:type="dxa"/>
            <w:vAlign w:val="center"/>
          </w:tcPr>
          <w:p w14:paraId="378061A2" w14:textId="5F3A1BF6" w:rsidR="00872B3E" w:rsidRPr="00E83C74" w:rsidRDefault="00872B3E"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9" w:name="EtaZ"/>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F015B9">
              <w:rPr>
                <w:rFonts w:ascii="Times New Roman" w:hAnsi="Times New Roman" w:cs="Times New Roman"/>
                <w:noProof/>
                <w:sz w:val="22"/>
              </w:rPr>
              <w:t>6</w:t>
            </w:r>
            <w:r w:rsidRPr="00E83C74">
              <w:rPr>
                <w:rFonts w:ascii="Times New Roman" w:hAnsi="Times New Roman" w:cs="Times New Roman"/>
              </w:rPr>
              <w:fldChar w:fldCharType="end"/>
            </w:r>
            <w:bookmarkEnd w:id="9"/>
            <w:r w:rsidRPr="00E83C74">
              <w:rPr>
                <w:rFonts w:ascii="Times New Roman" w:hAnsi="Times New Roman" w:cs="Times New Roman"/>
                <w:sz w:val="22"/>
              </w:rPr>
              <w:t>)</w:t>
            </w:r>
          </w:p>
        </w:tc>
      </w:tr>
    </w:tbl>
    <w:p w14:paraId="35543AE5" w14:textId="046438AC" w:rsidR="00BA209C" w:rsidRDefault="00AD5A7F"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sidR="00BD473F">
        <w:rPr>
          <w:rFonts w:ascii="Times New Roman" w:eastAsiaTheme="minorEastAsia" w:hAnsi="Times New Roman" w:cs="Times New Roman"/>
        </w:rPr>
        <w:t xml:space="preserve"> </w:t>
      </w:r>
      <w:r>
        <w:rPr>
          <w:rFonts w:ascii="Times New Roman" w:eastAsiaTheme="minorEastAsia" w:hAnsi="Times New Roman" w:cs="Times New Roman"/>
        </w:rPr>
        <w:t>is the ‘</w:t>
      </w:r>
      <w:r w:rsidRPr="00434D15">
        <w:rPr>
          <w:rFonts w:ascii="Times New Roman" w:eastAsiaTheme="minorEastAsia" w:hAnsi="Times New Roman" w:cs="Times New Roman"/>
          <w:i/>
          <w:iCs/>
        </w:rPr>
        <w:t>infinitesimal generator</w:t>
      </w:r>
      <w:r>
        <w:rPr>
          <w:rFonts w:ascii="Times New Roman" w:eastAsiaTheme="minorEastAsia" w:hAnsi="Times New Roman" w:cs="Times New Roman"/>
        </w:rPr>
        <w:t>’ of the</w:t>
      </w:r>
      <w:r w:rsidR="00BD473F">
        <w:rPr>
          <w:rFonts w:ascii="Times New Roman" w:eastAsiaTheme="minorEastAsia" w:hAnsi="Times New Roman" w:cs="Times New Roman"/>
        </w:rPr>
        <w:t xml:space="preserve"> process</w:t>
      </w:r>
      <w:r>
        <w:rPr>
          <w:rFonts w:ascii="Times New Roman" w:eastAsiaTheme="minorEastAsia" w:hAnsi="Times New Roman" w:cs="Times New Roman"/>
        </w:rPr>
        <w:t xml:space="preserve"> </w:t>
      </w:r>
      <m:oMath>
        <m:r>
          <w:rPr>
            <w:rFonts w:ascii="Cambria Math" w:eastAsiaTheme="minorEastAsia" w:hAnsi="Cambria Math" w:cs="Times New Roman"/>
          </w:rPr>
          <m:t>Y</m:t>
        </m:r>
      </m:oMath>
      <w:r>
        <w:rPr>
          <w:rFonts w:ascii="Times New Roman" w:eastAsiaTheme="minorEastAsia" w:hAnsi="Times New Roman" w:cs="Times New Roman"/>
        </w:rPr>
        <w:t xml:space="preserve"> </w:t>
      </w:r>
      <w:r w:rsidR="00BD473F">
        <w:rPr>
          <w:rFonts w:ascii="Times New Roman" w:eastAsiaTheme="minorEastAsia" w:hAnsi="Times New Roman" w:cs="Times New Roman"/>
        </w:rPr>
        <w:t>(</w:t>
      </w:r>
      <w:r w:rsidR="002D3779">
        <w:rPr>
          <w:rFonts w:ascii="Times New Roman" w:eastAsiaTheme="minorEastAsia" w:hAnsi="Times New Roman" w:cs="Times New Roman"/>
        </w:rPr>
        <w:t xml:space="preserve">for an overview on the infinitesimal generator and its properties </w:t>
      </w:r>
      <w:r w:rsidR="00BD473F">
        <w:rPr>
          <w:rFonts w:ascii="Times New Roman" w:eastAsiaTheme="minorEastAsia" w:hAnsi="Times New Roman" w:cs="Times New Roman"/>
        </w:rPr>
        <w:t>see</w:t>
      </w:r>
      <w:r w:rsidR="002D3779">
        <w:rPr>
          <w:rFonts w:ascii="Times New Roman" w:eastAsiaTheme="minorEastAsia" w:hAnsi="Times New Roman" w:cs="Times New Roman"/>
        </w:rPr>
        <w:t>, for instance,</w:t>
      </w:r>
      <w:r w:rsidR="00BD473F">
        <w:rPr>
          <w:rFonts w:ascii="Times New Roman" w:eastAsiaTheme="minorEastAsia" w:hAnsi="Times New Roman" w:cs="Times New Roman"/>
        </w:rPr>
        <w:t xml:space="preserve"> page 18 in </w:t>
      </w:r>
      <w:r w:rsidR="00BD473F">
        <w:rPr>
          <w:rFonts w:ascii="Times New Roman" w:eastAsiaTheme="minorEastAsia" w:hAnsi="Times New Roman" w:cs="Times New Roman"/>
        </w:rPr>
        <w:fldChar w:fldCharType="begin"/>
      </w:r>
      <w:r w:rsidR="00F20554">
        <w:rPr>
          <w:rFonts w:ascii="Times New Roman" w:eastAsiaTheme="minorEastAsia" w:hAnsi="Times New Roman" w:cs="Times New Roman"/>
        </w:rPr>
        <w:instrText xml:space="preserve"> ADDIN EN.CITE &lt;EndNote&gt;&lt;Cite&gt;&lt;Author&gt;Jeisman&lt;/Author&gt;&lt;Year&gt;2006&lt;/Year&gt;&lt;RecNum&gt;91&lt;/RecNum&gt;&lt;DisplayText&gt;(Jeisman 2006)&lt;/DisplayText&gt;&lt;record&gt;&lt;rec-number&gt;91&lt;/rec-number&gt;&lt;foreign-keys&gt;&lt;key app="EN" db-id="rrzfwdfx4p0wdeezdd5vfe57rp55s5wwxdr9" timestamp="1635673434"&gt;91&lt;/key&gt;&lt;/foreign-keys&gt;&lt;ref-type name="Thesis"&gt;32&lt;/ref-type&gt;&lt;contributors&gt;&lt;authors&gt;&lt;author&gt;Jeisman, Joseph Ian&lt;/author&gt;&lt;/authors&gt;&lt;/contributors&gt;&lt;titles&gt;&lt;title&gt;Estimation of the parameters of stochastic differential equations&lt;/title&gt;&lt;/titles&gt;&lt;dates&gt;&lt;year&gt;2006&lt;/year&gt;&lt;/dates&gt;&lt;publisher&gt;Queensland University of Technology&lt;/publisher&gt;&lt;urls&gt;&lt;/urls&gt;&lt;/record&gt;&lt;/Cite&gt;&lt;/EndNote&gt;</w:instrText>
      </w:r>
      <w:r w:rsidR="00BD473F">
        <w:rPr>
          <w:rFonts w:ascii="Times New Roman" w:eastAsiaTheme="minorEastAsia" w:hAnsi="Times New Roman" w:cs="Times New Roman"/>
        </w:rPr>
        <w:fldChar w:fldCharType="separate"/>
      </w:r>
      <w:r w:rsidR="00F20554">
        <w:rPr>
          <w:rFonts w:ascii="Times New Roman" w:eastAsiaTheme="minorEastAsia" w:hAnsi="Times New Roman" w:cs="Times New Roman"/>
          <w:noProof/>
        </w:rPr>
        <w:t>(Jeisman 2006)</w:t>
      </w:r>
      <w:r w:rsidR="00BD473F">
        <w:rPr>
          <w:rFonts w:ascii="Times New Roman" w:eastAsiaTheme="minorEastAsia" w:hAnsi="Times New Roman" w:cs="Times New Roman"/>
        </w:rPr>
        <w:fldChar w:fldCharType="end"/>
      </w:r>
      <w:r w:rsidR="00BD473F">
        <w:rPr>
          <w:rFonts w:ascii="Times New Roman" w:eastAsiaTheme="minorEastAsia" w:hAnsi="Times New Roman" w:cs="Times New Roman"/>
        </w:rPr>
        <w:t>)</w:t>
      </w:r>
      <w:r>
        <w:rPr>
          <w:rFonts w:ascii="Times New Roman" w:eastAsiaTheme="minorEastAsia" w:hAnsi="Times New Roman" w:cs="Times New Roman"/>
        </w:rPr>
        <w:t xml:space="preserve"> </w:t>
      </w:r>
      <w:r w:rsidR="00BD473F">
        <w:rPr>
          <w:rFonts w:ascii="Times New Roman" w:eastAsiaTheme="minorEastAsia" w:hAnsi="Times New Roman" w:cs="Times New Roman"/>
        </w:rPr>
        <w:t>wh</w:t>
      </w:r>
      <w:r w:rsidR="00545FBA">
        <w:rPr>
          <w:rFonts w:ascii="Times New Roman" w:eastAsiaTheme="minorEastAsia" w:hAnsi="Times New Roman" w:cs="Times New Roman"/>
        </w:rPr>
        <w:t>ich is</w:t>
      </w:r>
      <w:r w:rsidR="00BD473F">
        <w:rPr>
          <w:rFonts w:ascii="Times New Roman" w:eastAsiaTheme="minorEastAsia" w:hAnsi="Times New Roman" w:cs="Times New Roman"/>
        </w:rPr>
        <w:t xml:space="preserve"> defined as</w:t>
      </w:r>
    </w:p>
    <w:p w14:paraId="7B643AB4" w14:textId="77777777" w:rsidR="00BD473F" w:rsidRDefault="00BD2EE3" w:rsidP="00B07879">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r>
          <w:rPr>
            <w:rFonts w:ascii="Cambria Math" w:eastAsiaTheme="minorEastAsia" w:hAnsi="Cambria Math" w:cs="Times New Roman"/>
          </w:rPr>
          <m:t>(.)</m:t>
        </m:r>
      </m:oMath>
      <w:r w:rsidR="00594982">
        <w:rPr>
          <w:rFonts w:ascii="Times New Roman" w:eastAsiaTheme="minorEastAsia" w:hAnsi="Times New Roman" w:cs="Times New Roman"/>
        </w:rPr>
        <w:t xml:space="preserve"> </w:t>
      </w:r>
    </w:p>
    <w:p w14:paraId="4F2D1196" w14:textId="4943DF6E" w:rsidR="0006623B" w:rsidRDefault="004E1E4D"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the notation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k</m:t>
            </m:r>
          </m:sup>
        </m:sSubSup>
      </m:oMath>
      <w:r>
        <w:rPr>
          <w:rFonts w:ascii="Times New Roman" w:eastAsiaTheme="minorEastAsia" w:hAnsi="Times New Roman" w:cs="Times New Roman"/>
        </w:rPr>
        <w:t xml:space="preserve"> in (</w:t>
      </w:r>
      <w:r w:rsidR="00D51ED4">
        <w:rPr>
          <w:rFonts w:ascii="Times New Roman" w:eastAsiaTheme="minorEastAsia" w:hAnsi="Times New Roman" w:cs="Times New Roman"/>
        </w:rPr>
        <w:fldChar w:fldCharType="begin"/>
      </w:r>
      <w:r w:rsidR="00D51ED4">
        <w:rPr>
          <w:rFonts w:ascii="Times New Roman" w:eastAsiaTheme="minorEastAsia" w:hAnsi="Times New Roman" w:cs="Times New Roman"/>
        </w:rPr>
        <w:instrText xml:space="preserve"> REF EtaZ \h </w:instrText>
      </w:r>
      <w:r w:rsidR="00D51ED4">
        <w:rPr>
          <w:rFonts w:ascii="Times New Roman" w:eastAsiaTheme="minorEastAsia" w:hAnsi="Times New Roman" w:cs="Times New Roman"/>
        </w:rPr>
      </w:r>
      <w:r w:rsidR="00D51ED4">
        <w:rPr>
          <w:rFonts w:ascii="Times New Roman" w:eastAsiaTheme="minorEastAsia" w:hAnsi="Times New Roman" w:cs="Times New Roman"/>
        </w:rPr>
        <w:fldChar w:fldCharType="separate"/>
      </w:r>
      <w:r w:rsidR="00F015B9">
        <w:rPr>
          <w:rFonts w:ascii="Times New Roman" w:hAnsi="Times New Roman" w:cs="Times New Roman"/>
          <w:noProof/>
        </w:rPr>
        <w:t>6</w:t>
      </w:r>
      <w:r w:rsidR="00D51ED4">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DF17FC">
        <w:rPr>
          <w:rFonts w:ascii="Times New Roman" w:eastAsiaTheme="minorEastAsia" w:hAnsi="Times New Roman" w:cs="Times New Roman"/>
        </w:rPr>
        <w:t xml:space="preserve">is </w:t>
      </w:r>
      <w:r>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hAnsi="Cambria Math" w:cs="Aharoni"/>
              </w:rPr>
              <m:t>k</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w:t>
      </w:r>
      <w:r w:rsidR="00B73F71">
        <w:rPr>
          <w:rFonts w:ascii="Times New Roman" w:eastAsiaTheme="minorEastAsia" w:hAnsi="Times New Roman" w:cs="Times New Roman"/>
        </w:rPr>
        <w:t>self-</w:t>
      </w:r>
      <w:r>
        <w:rPr>
          <w:rFonts w:ascii="Times New Roman" w:eastAsiaTheme="minorEastAsia" w:hAnsi="Times New Roman" w:cs="Times New Roman"/>
        </w:rPr>
        <w:t xml:space="preserve">composition of the operator </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(e.g., </w:t>
      </w:r>
      <m:oMath>
        <m:sSubSup>
          <m:sSubSupPr>
            <m:ctrlPr>
              <w:rPr>
                <w:rFonts w:ascii="Cambria Math" w:hAnsi="Cambria Math" w:cs="Aharoni"/>
                <w:i/>
              </w:rPr>
            </m:ctrlPr>
          </m:sSubSupPr>
          <m:e>
            <m:r>
              <m:rPr>
                <m:scr m:val="script"/>
              </m:rPr>
              <w:rPr>
                <w:rFonts w:ascii="Cambria Math" w:hAnsi="Cambria Math" w:cs="Aharoni"/>
              </w:rPr>
              <m:t>A</m:t>
            </m:r>
          </m:e>
          <m:sub>
            <m:r>
              <w:rPr>
                <w:rFonts w:ascii="Cambria Math" w:hAnsi="Cambria Math" w:cs="Times New Roman"/>
              </w:rPr>
              <m:t>θ</m:t>
            </m:r>
          </m:sub>
          <m:sup>
            <m:r>
              <w:rPr>
                <w:rFonts w:ascii="Cambria Math" w:hAnsi="Cambria Math" w:cs="Aharoni"/>
              </w:rPr>
              <m:t>2</m:t>
            </m:r>
          </m:sup>
        </m:sSubSup>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cr m:val="script"/>
                  </m:rPr>
                  <w:rPr>
                    <w:rFonts w:ascii="Cambria Math" w:eastAsiaTheme="minorEastAsia" w:hAnsi="Cambria Math" w:cs="Aharoni"/>
                  </w:rPr>
                  <m:t>A</m:t>
                </m:r>
              </m:e>
              <m:sub>
                <m:r>
                  <w:rPr>
                    <w:rFonts w:ascii="Cambria Math" w:eastAsiaTheme="minorEastAsia" w:hAnsi="Cambria Math" w:cs="Times New Roman"/>
                  </w:rPr>
                  <m:t>θ</m:t>
                </m:r>
              </m:sub>
            </m:sSub>
          </m:e>
        </m:d>
      </m:oMath>
      <w:r>
        <w:rPr>
          <w:rFonts w:ascii="Times New Roman" w:eastAsiaTheme="minorEastAsia" w:hAnsi="Times New Roman" w:cs="Times New Roman"/>
        </w:rPr>
        <w:t xml:space="preserve">). </w:t>
      </w:r>
      <w:r w:rsidR="00526B60" w:rsidRPr="00526B60">
        <w:rPr>
          <w:rFonts w:ascii="Times New Roman" w:eastAsiaTheme="minorEastAsia" w:hAnsi="Times New Roman" w:cs="Times New Roman"/>
        </w:rPr>
        <w:t>Finally,</w:t>
      </w:r>
      <w:r w:rsidR="00891956">
        <w:rPr>
          <w:rFonts w:ascii="Times New Roman" w:eastAsiaTheme="minorEastAsia" w:hAnsi="Times New Roman" w:cs="Times New Roman"/>
        </w:rPr>
        <w:t xml:space="preserve"> we arrive at</w:t>
      </w:r>
      <w:r w:rsidR="00526B60">
        <w:rPr>
          <w:rFonts w:ascii="Times New Roman" w:eastAsiaTheme="minorEastAsia" w:hAnsi="Times New Roman" w:cs="Times New Roman"/>
        </w:rPr>
        <w:t xml:space="preserve"> </w:t>
      </w:r>
      <w:r w:rsidR="00FF1EDD">
        <w:rPr>
          <w:rFonts w:ascii="Times New Roman" w:eastAsiaTheme="minorEastAsia" w:hAnsi="Times New Roman" w:cs="Times New Roman"/>
        </w:rPr>
        <w:t>the following</w:t>
      </w:r>
      <w:r w:rsidR="00526B60">
        <w:rPr>
          <w:rFonts w:ascii="Times New Roman" w:eastAsiaTheme="minorEastAsia" w:hAnsi="Times New Roman" w:cs="Times New Roman"/>
        </w:rPr>
        <w:t xml:space="preserve"> approximation</w:t>
      </w:r>
      <w:r w:rsidR="0088188D">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Pr>
          <w:rFonts w:ascii="Times New Roman" w:eastAsiaTheme="minorEastAsia" w:hAnsi="Times New Roman" w:cs="Times New Roman"/>
        </w:rPr>
        <w:t xml:space="preserve"> for</w:t>
      </w:r>
      <w:r w:rsidR="00526B60" w:rsidRPr="00526B60">
        <w:rPr>
          <w:rFonts w:ascii="Times New Roman" w:eastAsiaTheme="minorEastAsia" w:hAnsi="Times New Roman" w:cs="Times New Roman"/>
        </w:rPr>
        <w:t xml:space="preserve"> our quantity of interest, i.e.,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526B60" w:rsidRPr="00526B60">
        <w:rPr>
          <w:rFonts w:ascii="Times New Roman" w:eastAsiaTheme="minorEastAsia" w:hAnsi="Times New Roman" w:cs="Times New Roman"/>
        </w:rPr>
        <w:t>,</w:t>
      </w:r>
      <w:r w:rsidR="00891956">
        <w:rPr>
          <w:rFonts w:ascii="Times New Roman" w:eastAsiaTheme="minorEastAsia" w:hAnsi="Times New Roman" w:cs="Times New Roman"/>
        </w:rPr>
        <w:t xml:space="preserve"> using the Jacobian formula and</w:t>
      </w:r>
      <w:r w:rsidR="00526B60" w:rsidRPr="00526B60">
        <w:rPr>
          <w:rFonts w:ascii="Times New Roman" w:eastAsiaTheme="minorEastAsia" w:hAnsi="Times New Roman" w:cs="Times New Roman"/>
        </w:rPr>
        <w:t xml:space="preserve"> </w:t>
      </w:r>
      <w:r w:rsidR="00891956">
        <w:rPr>
          <w:rFonts w:ascii="Times New Roman" w:eastAsiaTheme="minorEastAsia" w:hAnsi="Times New Roman" w:cs="Times New Roman"/>
        </w:rPr>
        <w:t>by specifying how many Hermite terms (J)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PZ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F015B9">
        <w:rPr>
          <w:rFonts w:ascii="Times New Roman" w:hAnsi="Times New Roman" w:cs="Times New Roman"/>
          <w:noProof/>
        </w:rPr>
        <w:t>5</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and how many temporal terms (K) in (</w:t>
      </w:r>
      <w:r w:rsidR="004F74BB">
        <w:rPr>
          <w:rFonts w:ascii="Times New Roman" w:eastAsiaTheme="minorEastAsia" w:hAnsi="Times New Roman" w:cs="Times New Roman"/>
        </w:rPr>
        <w:fldChar w:fldCharType="begin"/>
      </w:r>
      <w:r w:rsidR="004F74BB">
        <w:rPr>
          <w:rFonts w:ascii="Times New Roman" w:eastAsiaTheme="minorEastAsia" w:hAnsi="Times New Roman" w:cs="Times New Roman"/>
        </w:rPr>
        <w:instrText xml:space="preserve"> REF EtaZ \h </w:instrText>
      </w:r>
      <w:r w:rsidR="004F74BB">
        <w:rPr>
          <w:rFonts w:ascii="Times New Roman" w:eastAsiaTheme="minorEastAsia" w:hAnsi="Times New Roman" w:cs="Times New Roman"/>
        </w:rPr>
      </w:r>
      <w:r w:rsidR="004F74BB">
        <w:rPr>
          <w:rFonts w:ascii="Times New Roman" w:eastAsiaTheme="minorEastAsia" w:hAnsi="Times New Roman" w:cs="Times New Roman"/>
        </w:rPr>
        <w:fldChar w:fldCharType="separate"/>
      </w:r>
      <w:r w:rsidR="00F015B9">
        <w:rPr>
          <w:rFonts w:ascii="Times New Roman" w:hAnsi="Times New Roman" w:cs="Times New Roman"/>
          <w:noProof/>
        </w:rPr>
        <w:t>6</w:t>
      </w:r>
      <w:r w:rsidR="004F74BB">
        <w:rPr>
          <w:rFonts w:ascii="Times New Roman" w:eastAsiaTheme="minorEastAsia" w:hAnsi="Times New Roman" w:cs="Times New Roman"/>
        </w:rPr>
        <w:fldChar w:fldCharType="end"/>
      </w:r>
      <w:r w:rsidR="00891956">
        <w:rPr>
          <w:rFonts w:ascii="Times New Roman" w:eastAsiaTheme="minorEastAsia" w:hAnsi="Times New Roman" w:cs="Times New Roman"/>
        </w:rPr>
        <w:t>) we wish to include</w:t>
      </w:r>
      <w:r w:rsidR="00AE0184">
        <w:rPr>
          <w:rFonts w:ascii="Times New Roman" w:eastAsiaTheme="minorEastAsia" w:hAnsi="Times New Roman" w:cs="Times New Roman"/>
        </w:rPr>
        <w:t xml:space="preserve"> </w:t>
      </w:r>
    </w:p>
    <w:tbl>
      <w:tblPr>
        <w:tblStyle w:val="TableGrid"/>
        <w:tblpPr w:leftFromText="141" w:rightFromText="141" w:vertAnchor="text" w:tblpY="1"/>
        <w:tblOverlap w:val="never"/>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7"/>
        <w:gridCol w:w="672"/>
      </w:tblGrid>
      <w:tr w:rsidR="00A313D5" w:rsidRPr="00FF5954" w14:paraId="78548B83" w14:textId="77777777" w:rsidTr="00A313D5">
        <w:trPr>
          <w:trHeight w:val="458"/>
        </w:trPr>
        <w:tc>
          <w:tcPr>
            <w:tcW w:w="8457" w:type="dxa"/>
            <w:vAlign w:val="center"/>
          </w:tcPr>
          <w:p w14:paraId="562DD657" w14:textId="6BA718DC" w:rsidR="00A313D5" w:rsidRPr="003568BE" w:rsidRDefault="00DF17FC" w:rsidP="00B07879">
            <w:pPr>
              <w:spacing w:line="480" w:lineRule="auto"/>
              <w:jc w:val="center"/>
              <w:rPr>
                <w:rFonts w:ascii="Times New Roman" w:hAnsi="Times New Roman" w:cs="Times New Roman"/>
              </w:rPr>
            </w:pP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J,K</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ϕ(z)</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σ(x;θ)</m:t>
                  </m:r>
                </m:den>
              </m:f>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j,K</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m:t>
                          </m:r>
                          <m:r>
                            <w:rPr>
                              <w:rFonts w:ascii="Cambria Math" w:hAnsi="Cambria Math" w:cs="Times New Roman"/>
                              <w:sz w:val="22"/>
                            </w:rPr>
                            <m:t>y</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(z)</m:t>
              </m:r>
            </m:oMath>
            <w:r w:rsidR="003D4C82">
              <w:rPr>
                <w:rFonts w:ascii="Times New Roman" w:hAnsi="Times New Roman" w:cs="Times New Roman"/>
                <w:sz w:val="22"/>
              </w:rPr>
              <w:t>.</w:t>
            </w:r>
            <w:r w:rsidR="00A313D5">
              <w:rPr>
                <w:rFonts w:ascii="Times New Roman" w:hAnsi="Times New Roman" w:cs="Times New Roman"/>
              </w:rPr>
              <w:t xml:space="preserve"> </w:t>
            </w:r>
          </w:p>
        </w:tc>
        <w:tc>
          <w:tcPr>
            <w:tcW w:w="672" w:type="dxa"/>
            <w:vAlign w:val="center"/>
          </w:tcPr>
          <w:p w14:paraId="3784AFAF" w14:textId="501F9C02" w:rsidR="00A313D5" w:rsidRPr="00E83C74" w:rsidRDefault="00A313D5"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0" w:name="P_X"/>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F015B9">
              <w:rPr>
                <w:rFonts w:ascii="Times New Roman" w:hAnsi="Times New Roman" w:cs="Times New Roman"/>
                <w:noProof/>
                <w:sz w:val="22"/>
              </w:rPr>
              <w:t>7</w:t>
            </w:r>
            <w:r w:rsidRPr="00E83C74">
              <w:rPr>
                <w:rFonts w:ascii="Times New Roman" w:hAnsi="Times New Roman" w:cs="Times New Roman"/>
              </w:rPr>
              <w:fldChar w:fldCharType="end"/>
            </w:r>
            <w:bookmarkEnd w:id="10"/>
            <w:r w:rsidRPr="00E83C74">
              <w:rPr>
                <w:rFonts w:ascii="Times New Roman" w:hAnsi="Times New Roman" w:cs="Times New Roman"/>
                <w:sz w:val="22"/>
              </w:rPr>
              <w:t>)</w:t>
            </w:r>
          </w:p>
        </w:tc>
      </w:tr>
    </w:tbl>
    <w:p w14:paraId="657EF96D" w14:textId="69F6A2A6" w:rsidR="0088188D" w:rsidRDefault="00592FDE" w:rsidP="00B07879">
      <w:pPr>
        <w:spacing w:after="240" w:line="480" w:lineRule="auto"/>
        <w:jc w:val="both"/>
        <w:rPr>
          <w:rFonts w:ascii="Times New Roman" w:eastAsiaTheme="minorEastAsia" w:hAnsi="Times New Roman" w:cs="Times New Roman"/>
          <w:color w:val="FF0000"/>
        </w:rPr>
      </w:pPr>
      <w:r>
        <w:rPr>
          <w:rFonts w:ascii="Times New Roman" w:eastAsiaTheme="minorEastAsia" w:hAnsi="Times New Roman" w:cs="Times New Roman"/>
        </w:rPr>
        <w:t xml:space="preserve">As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argues (and we experienced) the expansion in (</w:t>
      </w:r>
      <w:r>
        <w:rPr>
          <w:rFonts w:ascii="Times New Roman" w:hAnsi="Times New Roman" w:cs="Times New Roman"/>
        </w:rPr>
        <w:fldChar w:fldCharType="begin"/>
      </w:r>
      <w:r>
        <w:rPr>
          <w:rFonts w:ascii="Times New Roman" w:hAnsi="Times New Roman" w:cs="Times New Roman"/>
        </w:rPr>
        <w:instrText xml:space="preserve"> REF PZ \h </w:instrText>
      </w:r>
      <w:r>
        <w:rPr>
          <w:rFonts w:ascii="Times New Roman" w:hAnsi="Times New Roman" w:cs="Times New Roman"/>
        </w:rPr>
      </w:r>
      <w:r>
        <w:rPr>
          <w:rFonts w:ascii="Times New Roman" w:hAnsi="Times New Roman" w:cs="Times New Roman"/>
        </w:rPr>
        <w:fldChar w:fldCharType="separate"/>
      </w:r>
      <w:r w:rsidR="00F015B9">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can be well approximated by</w:t>
      </w:r>
      <w:r w:rsidR="00D2059B">
        <w:rPr>
          <w:rFonts w:ascii="Times New Roman" w:hAnsi="Times New Roman" w:cs="Times New Roman"/>
        </w:rPr>
        <w:t xml:space="preserve"> including</w:t>
      </w:r>
      <w:r>
        <w:rPr>
          <w:rFonts w:ascii="Times New Roman" w:hAnsi="Times New Roman" w:cs="Times New Roman"/>
        </w:rPr>
        <w:t xml:space="preserve"> at most the fir</w:t>
      </w:r>
      <w:r w:rsidR="00D2059B">
        <w:rPr>
          <w:rFonts w:ascii="Times New Roman" w:hAnsi="Times New Roman" w:cs="Times New Roman"/>
        </w:rPr>
        <w:t xml:space="preserve">st </w:t>
      </w:r>
      <w:r>
        <w:rPr>
          <w:rFonts w:ascii="Times New Roman" w:hAnsi="Times New Roman" w:cs="Times New Roman"/>
        </w:rPr>
        <w:t xml:space="preserve">three terms (so, </w:t>
      </w:r>
      <m:oMath>
        <m:r>
          <m:rPr>
            <m:sty m:val="p"/>
          </m:rPr>
          <w:rPr>
            <w:rFonts w:ascii="Cambria Math" w:hAnsi="Cambria Math" w:cs="Times New Roman"/>
          </w:rPr>
          <m:t>J=1,2,3</m:t>
        </m:r>
      </m:oMath>
      <w:r>
        <w:rPr>
          <w:rFonts w:ascii="Times New Roman" w:eastAsiaTheme="minorEastAsia" w:hAnsi="Times New Roman" w:cs="Times New Roman"/>
        </w:rPr>
        <w:t xml:space="preserve"> are often enough</w:t>
      </w:r>
      <w:r w:rsidR="00DD2E06">
        <w:rPr>
          <w:rFonts w:ascii="Times New Roman" w:eastAsiaTheme="minorEastAsia" w:hAnsi="Times New Roman" w:cs="Times New Roman"/>
        </w:rPr>
        <w:t>)</w:t>
      </w:r>
      <w:r w:rsidR="00AF6E93">
        <w:rPr>
          <w:rFonts w:ascii="Times New Roman" w:hAnsi="Times New Roman" w:cs="Times New Roman"/>
        </w:rPr>
        <w:t>.</w:t>
      </w:r>
      <w:r>
        <w:rPr>
          <w:rFonts w:ascii="Times New Roman" w:eastAsiaTheme="minorEastAsia" w:hAnsi="Times New Roman" w:cs="Times New Roman"/>
        </w:rPr>
        <w:t xml:space="preserve"> </w:t>
      </w:r>
      <w:r w:rsidR="004D2CB0">
        <w:rPr>
          <w:rFonts w:ascii="Times New Roman" w:eastAsiaTheme="minorEastAsia" w:hAnsi="Times New Roman" w:cs="Times New Roman"/>
        </w:rPr>
        <w:t>It is</w:t>
      </w:r>
      <w:r w:rsidR="00AF6E93">
        <w:rPr>
          <w:rFonts w:ascii="Times New Roman" w:eastAsiaTheme="minorEastAsia" w:hAnsi="Times New Roman" w:cs="Times New Roman"/>
        </w:rPr>
        <w:t xml:space="preserve"> </w:t>
      </w:r>
      <w:r w:rsidR="004D2CB0">
        <w:rPr>
          <w:rFonts w:ascii="Times New Roman" w:eastAsiaTheme="minorEastAsia" w:hAnsi="Times New Roman" w:cs="Times New Roman"/>
        </w:rPr>
        <w:t xml:space="preserve"> important to note that</w:t>
      </w:r>
      <w:r w:rsidR="001373EB">
        <w:rPr>
          <w:rFonts w:ascii="Times New Roman" w:eastAsiaTheme="minorEastAsia" w:hAnsi="Times New Roman" w:cs="Times New Roman"/>
        </w:rPr>
        <w:t xml:space="preserve"> </w:t>
      </w:r>
      <w:r w:rsidR="00356866">
        <w:rPr>
          <w:rFonts w:ascii="Times New Roman" w:eastAsiaTheme="minorEastAsia" w:hAnsi="Times New Roman" w:cs="Times New Roman"/>
        </w:rPr>
        <w:t>using</w:t>
      </w:r>
      <w:r w:rsidR="00853B6F">
        <w:rPr>
          <w:rFonts w:ascii="Times New Roman" w:eastAsiaTheme="minorEastAsia" w:hAnsi="Times New Roman" w:cs="Times New Roman"/>
        </w:rPr>
        <w:t xml:space="preserve"> (</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EtaZ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F015B9">
        <w:rPr>
          <w:rFonts w:ascii="Times New Roman" w:hAnsi="Times New Roman" w:cs="Times New Roman"/>
          <w:noProof/>
        </w:rPr>
        <w:t>6</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w:t>
      </w:r>
      <w:r w:rsidR="0088188D">
        <w:rPr>
          <w:rFonts w:ascii="Times New Roman" w:eastAsiaTheme="minorEastAsia" w:hAnsi="Times New Roman" w:cs="Times New Roman"/>
        </w:rPr>
        <w:t>all coefficients</w:t>
      </w:r>
      <w:r w:rsidR="00853B6F">
        <w:rPr>
          <w:rFonts w:ascii="Times New Roman" w:eastAsiaTheme="minorEastAsia" w:hAnsi="Times New Roman" w:cs="Times New Roman"/>
        </w:rPr>
        <w:t xml:space="preserve">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88188D">
        <w:rPr>
          <w:rFonts w:ascii="Times New Roman" w:eastAsiaTheme="minorEastAsia" w:hAnsi="Times New Roman" w:cs="Times New Roman"/>
        </w:rPr>
        <w:t>of the Hermite expansion</w:t>
      </w:r>
      <w:r w:rsidR="001A78F1">
        <w:rPr>
          <w:rFonts w:ascii="Times New Roman" w:eastAsiaTheme="minorEastAsia" w:hAnsi="Times New Roman" w:cs="Times New Roman"/>
        </w:rPr>
        <w:t xml:space="preserve"> of conditional density</w:t>
      </w:r>
      <w:r w:rsidR="0088188D">
        <w:rPr>
          <w:rFonts w:ascii="Times New Roman" w:eastAsiaTheme="minorEastAsia" w:hAnsi="Times New Roman" w:cs="Times New Roman"/>
        </w:rPr>
        <w:t xml:space="preserve"> in </w:t>
      </w:r>
      <w:r w:rsidR="00853B6F">
        <w:rPr>
          <w:rFonts w:ascii="Times New Roman" w:eastAsiaTheme="minorEastAsia" w:hAnsi="Times New Roman" w:cs="Times New Roman"/>
        </w:rPr>
        <w:t>(</w:t>
      </w:r>
      <w:r w:rsidR="00DD165A">
        <w:rPr>
          <w:rFonts w:ascii="Times New Roman" w:eastAsiaTheme="minorEastAsia" w:hAnsi="Times New Roman" w:cs="Times New Roman"/>
        </w:rPr>
        <w:fldChar w:fldCharType="begin"/>
      </w:r>
      <w:r w:rsidR="00DD165A">
        <w:rPr>
          <w:rFonts w:ascii="Times New Roman" w:eastAsiaTheme="minorEastAsia" w:hAnsi="Times New Roman" w:cs="Times New Roman"/>
        </w:rPr>
        <w:instrText xml:space="preserve"> REF P_X \h </w:instrText>
      </w:r>
      <w:r w:rsidR="00DD165A">
        <w:rPr>
          <w:rFonts w:ascii="Times New Roman" w:eastAsiaTheme="minorEastAsia" w:hAnsi="Times New Roman" w:cs="Times New Roman"/>
        </w:rPr>
      </w:r>
      <w:r w:rsidR="00DD165A">
        <w:rPr>
          <w:rFonts w:ascii="Times New Roman" w:eastAsiaTheme="minorEastAsia" w:hAnsi="Times New Roman" w:cs="Times New Roman"/>
        </w:rPr>
        <w:fldChar w:fldCharType="separate"/>
      </w:r>
      <w:r w:rsidR="00F015B9">
        <w:rPr>
          <w:rFonts w:ascii="Times New Roman" w:hAnsi="Times New Roman" w:cs="Times New Roman"/>
          <w:noProof/>
        </w:rPr>
        <w:t>7</w:t>
      </w:r>
      <w:r w:rsidR="00DD165A">
        <w:rPr>
          <w:rFonts w:ascii="Times New Roman" w:eastAsiaTheme="minorEastAsia" w:hAnsi="Times New Roman" w:cs="Times New Roman"/>
        </w:rPr>
        <w:fldChar w:fldCharType="end"/>
      </w:r>
      <w:r w:rsidR="00853B6F">
        <w:rPr>
          <w:rFonts w:ascii="Times New Roman" w:eastAsiaTheme="minorEastAsia" w:hAnsi="Times New Roman" w:cs="Times New Roman"/>
        </w:rPr>
        <w:t xml:space="preserve">) can be expressed by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853B6F">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002F2EAB">
        <w:rPr>
          <w:rFonts w:ascii="Times New Roman" w:eastAsiaTheme="minorEastAsia" w:hAnsi="Times New Roman" w:cs="Times New Roman"/>
        </w:rPr>
        <w:t xml:space="preserve"> up to order </w:t>
      </w:r>
      <w:r w:rsidR="00356866">
        <w:rPr>
          <w:rFonts w:ascii="Times New Roman" w:eastAsiaTheme="minorEastAsia" w:hAnsi="Times New Roman" w:cs="Times New Roman"/>
        </w:rPr>
        <w:t>2K-2</w:t>
      </w:r>
      <w:r w:rsidR="00853B6F">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853B6F">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4E1E4D">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eastAsiaTheme="minorEastAsia" w:hAnsi="Cambria Math" w:cs="Times New Roman"/>
          </w:rPr>
          <m:t>)</m:t>
        </m:r>
      </m:oMath>
      <w:r w:rsidR="00356866">
        <w:rPr>
          <w:rFonts w:ascii="Times New Roman" w:eastAsiaTheme="minorEastAsia" w:hAnsi="Times New Roman" w:cs="Times New Roman"/>
        </w:rPr>
        <w:t xml:space="preserve">. </w:t>
      </w:r>
      <w:r w:rsidR="00AE35A8">
        <w:rPr>
          <w:rFonts w:ascii="Times New Roman" w:eastAsiaTheme="minorEastAsia" w:hAnsi="Times New Roman" w:cs="Times New Roman"/>
        </w:rPr>
        <w:t xml:space="preserve">We will discuss on this extremely important point in more details in Appendix </w:t>
      </w:r>
      <w:r w:rsidR="00F43A72">
        <w:rPr>
          <w:rFonts w:ascii="Times New Roman" w:eastAsiaTheme="minorEastAsia" w:hAnsi="Times New Roman" w:cs="Times New Roman"/>
        </w:rPr>
        <w:t>G</w:t>
      </w:r>
      <w:r w:rsidR="00657972">
        <w:rPr>
          <w:rFonts w:ascii="Times New Roman" w:eastAsiaTheme="minorEastAsia" w:hAnsi="Times New Roman" w:cs="Times New Roman"/>
        </w:rPr>
        <w:t>.</w:t>
      </w:r>
      <w:r w:rsidR="00657972">
        <w:rPr>
          <w:rFonts w:ascii="Times New Roman" w:eastAsiaTheme="minorEastAsia" w:hAnsi="Times New Roman" w:cs="Times New Roman"/>
          <w:color w:val="FF0000"/>
        </w:rPr>
        <w:t xml:space="preserve"> </w:t>
      </w:r>
    </w:p>
    <w:p w14:paraId="015D35AA" w14:textId="5EEA0F82" w:rsidR="000E01E5" w:rsidRPr="00A201F4" w:rsidRDefault="000E01E5" w:rsidP="00B07879">
      <w:pPr>
        <w:spacing w:line="480" w:lineRule="auto"/>
        <w:jc w:val="both"/>
        <w:rPr>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F</w:t>
      </w:r>
      <w:r w:rsidRPr="00A201F4">
        <w:rPr>
          <w:rFonts w:ascii="Times New Roman" w:hAnsi="Times New Roman" w:cs="Times New Roman"/>
          <w:b/>
          <w:sz w:val="24"/>
          <w:szCs w:val="24"/>
        </w:rPr>
        <w:t xml:space="preserve">. A refinement to </w:t>
      </w:r>
      <w:r w:rsidR="002907E3" w:rsidRPr="002907E3">
        <w:rPr>
          <w:rFonts w:ascii="Times New Roman" w:hAnsi="Times New Roman" w:cs="Times New Roman"/>
          <w:b/>
          <w:sz w:val="24"/>
          <w:szCs w:val="24"/>
        </w:rPr>
        <w:t>Hermite reconstruction</w:t>
      </w:r>
    </w:p>
    <w:p w14:paraId="0CE6C885" w14:textId="4495BA5A" w:rsidR="00A940CA" w:rsidRPr="00A201F4" w:rsidRDefault="00D178A4" w:rsidP="00B07879">
      <w:pPr>
        <w:spacing w:line="480" w:lineRule="auto"/>
        <w:jc w:val="both"/>
        <w:rPr>
          <w:rFonts w:ascii="Times New Roman" w:hAnsi="Times New Roman" w:cs="Times New Roman"/>
        </w:rPr>
      </w:pPr>
      <w:r>
        <w:rPr>
          <w:rFonts w:ascii="Times New Roman" w:eastAsiaTheme="minorEastAsia" w:hAnsi="Times New Roman" w:cs="Times New Roman"/>
        </w:rPr>
        <w:t xml:space="preserve">As </w:t>
      </w:r>
      <w:r w:rsidR="006B62CA">
        <w:rPr>
          <w:rFonts w:ascii="Times New Roman" w:eastAsiaTheme="minorEastAsia" w:hAnsi="Times New Roman" w:cs="Times New Roman"/>
        </w:rPr>
        <w:t>discussed in</w:t>
      </w:r>
      <w:r>
        <w:rPr>
          <w:rFonts w:ascii="Times New Roman" w:eastAsiaTheme="minorEastAsia" w:hAnsi="Times New Roman" w:cs="Times New Roman"/>
        </w:rPr>
        <w:t xml:space="preserve"> </w:t>
      </w:r>
      <w:bookmarkStart w:id="11" w:name="AppendixF"/>
      <w:r>
        <w:rPr>
          <w:rFonts w:ascii="Times New Roman" w:eastAsiaTheme="minorEastAsia" w:hAnsi="Times New Roman" w:cs="Times New Roman"/>
        </w:rPr>
        <w:t xml:space="preserve">Appendix </w:t>
      </w:r>
      <w:bookmarkEnd w:id="11"/>
      <w:r w:rsidR="00F43A72">
        <w:rPr>
          <w:rFonts w:ascii="Times New Roman" w:eastAsiaTheme="minorEastAsia" w:hAnsi="Times New Roman" w:cs="Times New Roman"/>
        </w:rPr>
        <w:t>E</w:t>
      </w:r>
      <w:r>
        <w:rPr>
          <w:rFonts w:ascii="Times New Roman" w:eastAsiaTheme="minorEastAsia" w:hAnsi="Times New Roman" w:cs="Times New Roman"/>
        </w:rPr>
        <w:t xml:space="preserve">, the </w:t>
      </w:r>
      <w:r w:rsidR="00F51F2C">
        <w:rPr>
          <w:rFonts w:ascii="Times New Roman" w:eastAsiaTheme="minorEastAsia" w:hAnsi="Times New Roman" w:cs="Times New Roman"/>
        </w:rPr>
        <w:t>approach</w:t>
      </w:r>
      <w:r>
        <w:rPr>
          <w:rFonts w:ascii="Times New Roman" w:eastAsiaTheme="minorEastAsia" w:hAnsi="Times New Roman" w:cs="Times New Roman"/>
        </w:rPr>
        <w:t xml:space="preserve">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r w:rsidR="006B62CA">
        <w:rPr>
          <w:rFonts w:ascii="Times New Roman" w:hAnsi="Times New Roman" w:cs="Times New Roman"/>
        </w:rPr>
        <w:t xml:space="preserve">necessitates the availability of the </w:t>
      </w:r>
      <w:r w:rsidR="00FA5ECD">
        <w:rPr>
          <w:rFonts w:ascii="Times New Roman" w:hAnsi="Times New Roman" w:cs="Times New Roman"/>
        </w:rPr>
        <w:t xml:space="preserve">function </w:t>
      </w:r>
      <m:oMath>
        <m:r>
          <w:rPr>
            <w:rFonts w:ascii="Cambria Math" w:eastAsiaTheme="minorEastAsia" w:hAnsi="Cambria Math" w:cs="Times New Roman"/>
          </w:rPr>
          <m:t>γ</m:t>
        </m:r>
      </m:oMath>
      <w:r w:rsidR="006B62CA">
        <w:rPr>
          <w:rFonts w:ascii="Times New Roman" w:eastAsiaTheme="minorEastAsia" w:hAnsi="Times New Roman" w:cs="Times New Roman"/>
        </w:rPr>
        <w:t xml:space="preserve"> in (</w:t>
      </w:r>
      <w:r w:rsidR="00A3355B">
        <w:rPr>
          <w:rFonts w:ascii="Times New Roman" w:eastAsiaTheme="minorEastAsia" w:hAnsi="Times New Roman" w:cs="Times New Roman"/>
        </w:rPr>
        <w:fldChar w:fldCharType="begin"/>
      </w:r>
      <w:r w:rsidR="00A3355B">
        <w:rPr>
          <w:rFonts w:ascii="Times New Roman" w:eastAsiaTheme="minorEastAsia" w:hAnsi="Times New Roman" w:cs="Times New Roman"/>
        </w:rPr>
        <w:instrText xml:space="preserve"> REF Y \h </w:instrText>
      </w:r>
      <w:r w:rsidR="00A3355B">
        <w:rPr>
          <w:rFonts w:ascii="Times New Roman" w:eastAsiaTheme="minorEastAsia" w:hAnsi="Times New Roman" w:cs="Times New Roman"/>
        </w:rPr>
      </w:r>
      <w:r w:rsidR="00A3355B">
        <w:rPr>
          <w:rFonts w:ascii="Times New Roman" w:eastAsiaTheme="minorEastAsia" w:hAnsi="Times New Roman" w:cs="Times New Roman"/>
        </w:rPr>
        <w:fldChar w:fldCharType="separate"/>
      </w:r>
      <w:r w:rsidR="00F015B9">
        <w:rPr>
          <w:rFonts w:ascii="Times New Roman" w:hAnsi="Times New Roman" w:cs="Times New Roman"/>
          <w:noProof/>
        </w:rPr>
        <w:t>3</w:t>
      </w:r>
      <w:r w:rsidR="00A3355B">
        <w:rPr>
          <w:rFonts w:ascii="Times New Roman" w:eastAsiaTheme="minorEastAsia" w:hAnsi="Times New Roman" w:cs="Times New Roman"/>
        </w:rPr>
        <w:fldChar w:fldCharType="end"/>
      </w:r>
      <w:r w:rsidR="006B62CA">
        <w:rPr>
          <w:rFonts w:ascii="Times New Roman" w:eastAsiaTheme="minorEastAsia" w:hAnsi="Times New Roman" w:cs="Times New Roman"/>
        </w:rPr>
        <w:t>)</w:t>
      </w:r>
      <w:r w:rsidR="00A3355B">
        <w:rPr>
          <w:rFonts w:ascii="Times New Roman" w:eastAsiaTheme="minorEastAsia" w:hAnsi="Times New Roman" w:cs="Times New Roman"/>
        </w:rPr>
        <w:t>,</w:t>
      </w:r>
      <w:r w:rsidR="00FA5ECD">
        <w:rPr>
          <w:rFonts w:ascii="Times New Roman" w:eastAsiaTheme="minorEastAsia" w:hAnsi="Times New Roman" w:cs="Times New Roman"/>
        </w:rPr>
        <w:t xml:space="preserve"> which maps the process </w:t>
      </w:r>
      <m:oMath>
        <m:r>
          <w:rPr>
            <w:rFonts w:ascii="Cambria Math" w:eastAsiaTheme="minorEastAsia" w:hAnsi="Cambria Math" w:cs="Times New Roman"/>
          </w:rPr>
          <m:t>X</m:t>
        </m:r>
      </m:oMath>
      <w:r w:rsidR="00FA5ECD">
        <w:rPr>
          <w:rFonts w:ascii="Times New Roman" w:eastAsiaTheme="minorEastAsia" w:hAnsi="Times New Roman" w:cs="Times New Roman"/>
        </w:rPr>
        <w:t xml:space="preserve"> to the process </w:t>
      </w:r>
      <m:oMath>
        <m:r>
          <w:rPr>
            <w:rFonts w:ascii="Cambria Math" w:eastAsiaTheme="minorEastAsia" w:hAnsi="Cambria Math" w:cs="Times New Roman"/>
          </w:rPr>
          <m:t>Y</m:t>
        </m:r>
      </m:oMath>
      <w:r w:rsidR="00A3355B">
        <w:rPr>
          <w:rFonts w:ascii="Times New Roman" w:eastAsiaTheme="minorEastAsia" w:hAnsi="Times New Roman" w:cs="Times New Roman"/>
        </w:rPr>
        <w:t xml:space="preserve">, in an </w:t>
      </w:r>
      <w:r w:rsidR="00FA5ECD">
        <w:rPr>
          <w:rFonts w:ascii="Times New Roman" w:eastAsiaTheme="minorEastAsia" w:hAnsi="Times New Roman" w:cs="Times New Roman"/>
        </w:rPr>
        <w:t>analytical</w:t>
      </w:r>
      <w:r w:rsidR="00A3355B">
        <w:rPr>
          <w:rFonts w:ascii="Times New Roman" w:eastAsiaTheme="minorEastAsia" w:hAnsi="Times New Roman" w:cs="Times New Roman"/>
        </w:rPr>
        <w:t xml:space="preserve"> form</w:t>
      </w:r>
      <w:r w:rsidR="00FA5ECD">
        <w:rPr>
          <w:rFonts w:ascii="Times New Roman" w:eastAsiaTheme="minorEastAsia" w:hAnsi="Times New Roman" w:cs="Times New Roman"/>
        </w:rPr>
        <w:t xml:space="preserve">. </w:t>
      </w:r>
      <w:r w:rsidR="00F8228D">
        <w:rPr>
          <w:rFonts w:ascii="Times New Roman" w:eastAsiaTheme="minorEastAsia" w:hAnsi="Times New Roman" w:cs="Times New Roman"/>
        </w:rPr>
        <w:t>Additionally</w:t>
      </w:r>
      <w:r w:rsidR="00FA5ECD">
        <w:rPr>
          <w:rFonts w:ascii="Times New Roman" w:eastAsiaTheme="minorEastAsia" w:hAnsi="Times New Roman" w:cs="Times New Roman"/>
        </w:rPr>
        <w:t xml:space="preserve">, even if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 is analytically</w:t>
      </w:r>
      <w:r w:rsidR="00F8228D">
        <w:rPr>
          <w:rFonts w:ascii="Times New Roman" w:eastAsiaTheme="minorEastAsia" w:hAnsi="Times New Roman" w:cs="Times New Roman"/>
        </w:rPr>
        <w:t xml:space="preserve"> available,</w:t>
      </w:r>
      <w:r w:rsidR="00FA5ECD">
        <w:rPr>
          <w:rFonts w:ascii="Times New Roman" w:eastAsiaTheme="minorEastAsia" w:hAnsi="Times New Roman" w:cs="Times New Roman"/>
        </w:rPr>
        <w:t xml:space="preserve"> the method requires the inverse function of </w:t>
      </w:r>
      <m:oMath>
        <m:r>
          <w:rPr>
            <w:rFonts w:ascii="Cambria Math" w:eastAsiaTheme="minorEastAsia" w:hAnsi="Cambria Math" w:cs="Times New Roman"/>
          </w:rPr>
          <m:t>γ</m:t>
        </m:r>
      </m:oMath>
      <w:r w:rsidR="00FA5ECD">
        <w:rPr>
          <w:rFonts w:ascii="Times New Roman" w:eastAsiaTheme="minorEastAsia" w:hAnsi="Times New Roman" w:cs="Times New Roman"/>
        </w:rPr>
        <w:t xml:space="preserve">,i.e., </w:t>
      </w:r>
      <m:oMath>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-1</m:t>
            </m:r>
          </m:sup>
        </m:sSup>
      </m:oMath>
      <w:r w:rsidR="00EE478D">
        <w:rPr>
          <w:rFonts w:ascii="Times New Roman" w:eastAsiaTheme="minorEastAsia" w:hAnsi="Times New Roman" w:cs="Times New Roman"/>
        </w:rPr>
        <w:t>,</w:t>
      </w:r>
      <w:r w:rsidR="00FA5ECD">
        <w:rPr>
          <w:rFonts w:ascii="Times New Roman" w:eastAsiaTheme="minorEastAsia" w:hAnsi="Times New Roman" w:cs="Times New Roman"/>
        </w:rPr>
        <w:t xml:space="preserve"> to be known analytically</w:t>
      </w:r>
      <w:r w:rsidR="00EE478D">
        <w:rPr>
          <w:rFonts w:ascii="Times New Roman" w:eastAsiaTheme="minorEastAsia" w:hAnsi="Times New Roman" w:cs="Times New Roman"/>
        </w:rPr>
        <w:t xml:space="preserve"> as well</w:t>
      </w:r>
      <w:r w:rsidR="00FA5ECD">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Consequently</w:t>
      </w:r>
      <w:r w:rsidR="006D350B">
        <w:rPr>
          <w:rFonts w:ascii="Times New Roman" w:eastAsiaTheme="minorEastAsia" w:hAnsi="Times New Roman" w:cs="Times New Roman"/>
        </w:rPr>
        <w:t xml:space="preserve">, this procedure </w:t>
      </w:r>
      <w:r w:rsidR="0069330B">
        <w:rPr>
          <w:rFonts w:ascii="Times New Roman" w:eastAsiaTheme="minorEastAsia" w:hAnsi="Times New Roman" w:cs="Times New Roman"/>
        </w:rPr>
        <w:t>imposes no</w:t>
      </w:r>
      <w:r w:rsidR="006D350B">
        <w:rPr>
          <w:rFonts w:ascii="Times New Roman" w:eastAsiaTheme="minorEastAsia" w:hAnsi="Times New Roman" w:cs="Times New Roman"/>
        </w:rPr>
        <w:t xml:space="preserve"> restriction</w:t>
      </w:r>
      <w:r w:rsidR="0069330B">
        <w:rPr>
          <w:rFonts w:ascii="Times New Roman" w:eastAsiaTheme="minorEastAsia" w:hAnsi="Times New Roman" w:cs="Times New Roman"/>
        </w:rPr>
        <w:t>s</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on</w:t>
      </w:r>
      <w:r w:rsidR="006D350B">
        <w:rPr>
          <w:rFonts w:ascii="Times New Roman" w:eastAsiaTheme="minorEastAsia" w:hAnsi="Times New Roman" w:cs="Times New Roman"/>
        </w:rPr>
        <w:t xml:space="preserve"> the drift function</w:t>
      </w:r>
      <w:r w:rsidR="0069330B">
        <w:rPr>
          <w:rFonts w:ascii="Times New Roman" w:eastAsiaTheme="minorEastAsia" w:hAnsi="Times New Roman" w:cs="Times New Roman"/>
        </w:rPr>
        <w:t>,</w:t>
      </w:r>
      <w:r w:rsidR="006D350B">
        <w:rPr>
          <w:rFonts w:ascii="Times New Roman" w:eastAsiaTheme="minorEastAsia" w:hAnsi="Times New Roman" w:cs="Times New Roman"/>
        </w:rPr>
        <w:t xml:space="preserve"> and possible restrictions are related to the diffusion function.</w:t>
      </w:r>
      <w:r w:rsidR="0069330B">
        <w:rPr>
          <w:rFonts w:ascii="Times New Roman" w:eastAsiaTheme="minorEastAsia" w:hAnsi="Times New Roman" w:cs="Times New Roman"/>
        </w:rPr>
        <w:t xml:space="preserve"> While this might not pose a</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significant</w:t>
      </w:r>
      <w:r w:rsidR="00FA5ECD">
        <w:rPr>
          <w:rFonts w:ascii="Times New Roman" w:eastAsiaTheme="minorEastAsia" w:hAnsi="Times New Roman" w:cs="Times New Roman"/>
        </w:rPr>
        <w:t xml:space="preserve"> limitation for most stochastic models</w:t>
      </w:r>
      <w:r w:rsidR="0069330B">
        <w:rPr>
          <w:rFonts w:ascii="Times New Roman" w:eastAsiaTheme="minorEastAsia" w:hAnsi="Times New Roman" w:cs="Times New Roman"/>
        </w:rPr>
        <w:t xml:space="preserve"> encountered in ecology and biology, including a</w:t>
      </w:r>
      <w:r w:rsidR="00487BE8">
        <w:rPr>
          <w:rFonts w:ascii="Times New Roman" w:eastAsiaTheme="minorEastAsia" w:hAnsi="Times New Roman" w:cs="Times New Roman"/>
        </w:rPr>
        <w:t xml:space="preserve">dditive </w:t>
      </w:r>
      <w:r w:rsidR="00861012">
        <w:rPr>
          <w:rFonts w:ascii="Times New Roman" w:eastAsiaTheme="minorEastAsia" w:hAnsi="Times New Roman" w:cs="Times New Roman"/>
        </w:rPr>
        <w:t>Langevin</w:t>
      </w:r>
      <w:r w:rsidR="00487BE8">
        <w:rPr>
          <w:rFonts w:ascii="Times New Roman" w:eastAsiaTheme="minorEastAsia" w:hAnsi="Times New Roman" w:cs="Times New Roman"/>
        </w:rPr>
        <w:t xml:space="preserve"> models,</w:t>
      </w:r>
      <w:r w:rsidR="00FA5ECD">
        <w:rPr>
          <w:rFonts w:ascii="Times New Roman" w:eastAsiaTheme="minorEastAsia" w:hAnsi="Times New Roman" w:cs="Times New Roman"/>
        </w:rPr>
        <w:t xml:space="preserve"> </w:t>
      </w:r>
      <w:r w:rsidR="0069330B">
        <w:rPr>
          <w:rFonts w:ascii="Times New Roman" w:eastAsiaTheme="minorEastAsia" w:hAnsi="Times New Roman" w:cs="Times New Roman"/>
        </w:rPr>
        <w:t>there may be cases where such analytical requirements are not feasible</w:t>
      </w:r>
      <w:r w:rsidR="00EF175B">
        <w:rPr>
          <w:rFonts w:ascii="Times New Roman" w:eastAsiaTheme="minorEastAsia" w:hAnsi="Times New Roman" w:cs="Times New Roman"/>
        </w:rPr>
        <w:t xml:space="preserve"> (see </w:t>
      </w:r>
      <w:r w:rsidR="00EF175B">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EF175B">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EF175B">
        <w:rPr>
          <w:rFonts w:ascii="Times New Roman" w:eastAsiaTheme="minorEastAsia" w:hAnsi="Times New Roman" w:cs="Times New Roman"/>
        </w:rPr>
        <w:fldChar w:fldCharType="end"/>
      </w:r>
      <w:r w:rsidR="00EF175B">
        <w:rPr>
          <w:rFonts w:ascii="Times New Roman" w:eastAsiaTheme="minorEastAsia" w:hAnsi="Times New Roman" w:cs="Times New Roman"/>
        </w:rPr>
        <w:t>)</w:t>
      </w:r>
      <w:r w:rsidR="00534B4A">
        <w:rPr>
          <w:rFonts w:ascii="Times New Roman" w:eastAsiaTheme="minorEastAsia" w:hAnsi="Times New Roman" w:cs="Times New Roman"/>
        </w:rPr>
        <w:t>.</w:t>
      </w:r>
      <w:r w:rsidR="006D350B">
        <w:rPr>
          <w:rFonts w:ascii="Times New Roman" w:eastAsiaTheme="minorEastAsia" w:hAnsi="Times New Roman" w:cs="Times New Roman"/>
        </w:rPr>
        <w:t xml:space="preserve"> </w:t>
      </w:r>
      <w:r w:rsidR="0069330B">
        <w:rPr>
          <w:rFonts w:ascii="Times New Roman" w:eastAsiaTheme="minorEastAsia" w:hAnsi="Times New Roman" w:cs="Times New Roman"/>
        </w:rPr>
        <w:t>Moreover</w:t>
      </w:r>
      <w:r w:rsidR="00487BE8">
        <w:rPr>
          <w:rFonts w:ascii="Times New Roman" w:eastAsiaTheme="minorEastAsia" w:hAnsi="Times New Roman" w:cs="Times New Roman"/>
        </w:rPr>
        <w:t xml:space="preserve">, even for models </w:t>
      </w:r>
      <w:r w:rsidR="009C6BFF">
        <w:rPr>
          <w:rFonts w:ascii="Times New Roman" w:eastAsiaTheme="minorEastAsia" w:hAnsi="Times New Roman" w:cs="Times New Roman"/>
        </w:rPr>
        <w:t>with</w:t>
      </w:r>
      <w:r w:rsidR="00467A05">
        <w:rPr>
          <w:rFonts w:ascii="Times New Roman" w:eastAsiaTheme="minorEastAsia" w:hAnsi="Times New Roman" w:cs="Times New Roman"/>
        </w:rPr>
        <w:t>out</w:t>
      </w:r>
      <w:r w:rsidR="009C6BFF">
        <w:rPr>
          <w:rFonts w:ascii="Times New Roman" w:eastAsiaTheme="minorEastAsia" w:hAnsi="Times New Roman" w:cs="Times New Roman"/>
        </w:rPr>
        <w:t xml:space="preserve"> </w:t>
      </w:r>
      <w:r w:rsidR="00467A05">
        <w:rPr>
          <w:rFonts w:ascii="Times New Roman" w:eastAsiaTheme="minorEastAsia" w:hAnsi="Times New Roman" w:cs="Times New Roman"/>
        </w:rPr>
        <w:t>such</w:t>
      </w:r>
      <w:r w:rsidR="009C6BFF">
        <w:rPr>
          <w:rFonts w:ascii="Times New Roman" w:eastAsiaTheme="minorEastAsia" w:hAnsi="Times New Roman" w:cs="Times New Roman"/>
        </w:rPr>
        <w:t xml:space="preserve"> </w:t>
      </w:r>
      <w:r w:rsidR="00B624B3">
        <w:rPr>
          <w:rFonts w:ascii="Times New Roman" w:eastAsiaTheme="minorEastAsia" w:hAnsi="Times New Roman" w:cs="Times New Roman"/>
        </w:rPr>
        <w:t>restriction</w:t>
      </w:r>
      <w:r w:rsidR="00467A05">
        <w:rPr>
          <w:rFonts w:ascii="Times New Roman" w:eastAsiaTheme="minorEastAsia" w:hAnsi="Times New Roman" w:cs="Times New Roman"/>
        </w:rPr>
        <w:t xml:space="preserve">s, it remains advantageous to consider the methodology presented in </w:t>
      </w:r>
      <w:r w:rsidR="009C6BFF">
        <w:rPr>
          <w:rFonts w:ascii="Times New Roman" w:eastAsiaTheme="minorEastAsia" w:hAnsi="Times New Roman" w:cs="Times New Roman"/>
        </w:rPr>
        <w:t>this appendix</w:t>
      </w:r>
      <w:r w:rsidR="00467A05">
        <w:rPr>
          <w:rFonts w:ascii="Times New Roman" w:eastAsiaTheme="minorEastAsia" w:hAnsi="Times New Roman" w:cs="Times New Roman"/>
        </w:rPr>
        <w:t xml:space="preserve">. This is because the approach here </w:t>
      </w:r>
      <w:proofErr w:type="spellStart"/>
      <w:r w:rsidR="00467A05">
        <w:rPr>
          <w:rFonts w:ascii="Times New Roman" w:eastAsiaTheme="minorEastAsia" w:hAnsi="Times New Roman" w:cs="Times New Roman"/>
        </w:rPr>
        <w:t>differes</w:t>
      </w:r>
      <w:proofErr w:type="spellEnd"/>
      <w:r w:rsidR="00467A05">
        <w:rPr>
          <w:rFonts w:ascii="Times New Roman" w:eastAsiaTheme="minorEastAsia" w:hAnsi="Times New Roman" w:cs="Times New Roman"/>
        </w:rPr>
        <w:t xml:space="preserve"> slightly from that of </w:t>
      </w:r>
      <w:proofErr w:type="spellStart"/>
      <w:r w:rsidR="009C6BFF" w:rsidRPr="00C80C5B">
        <w:rPr>
          <w:rFonts w:ascii="Times New Roman" w:hAnsi="Times New Roman" w:cs="Times New Roman"/>
        </w:rPr>
        <w:t>A</w:t>
      </w:r>
      <w:r w:rsidR="009C6BFF" w:rsidRPr="00C80C5B">
        <w:rPr>
          <w:rFonts w:ascii="Times New Roman" w:hAnsi="Times New Roman" w:cs="Times New Roman"/>
          <w:color w:val="222222"/>
          <w:spacing w:val="2"/>
          <w:shd w:val="clear" w:color="auto" w:fill="FCFCFC"/>
        </w:rPr>
        <w:t>ï</w:t>
      </w:r>
      <w:r w:rsidR="009C6BFF" w:rsidRPr="00C80C5B">
        <w:rPr>
          <w:rFonts w:ascii="Times New Roman" w:hAnsi="Times New Roman" w:cs="Times New Roman"/>
        </w:rPr>
        <w:t>t-Sahalia</w:t>
      </w:r>
      <w:proofErr w:type="spellEnd"/>
      <w:r w:rsidR="00467A05">
        <w:rPr>
          <w:rFonts w:ascii="Times New Roman" w:hAnsi="Times New Roman" w:cs="Times New Roman"/>
        </w:rPr>
        <w:t>, offering enhanced accuracy albeit with slightly</w:t>
      </w:r>
      <w:r w:rsidR="00BC1192">
        <w:rPr>
          <w:rFonts w:ascii="Times New Roman" w:hAnsi="Times New Roman" w:cs="Times New Roman"/>
        </w:rPr>
        <w:t xml:space="preserve"> longer computational time</w:t>
      </w:r>
      <w:r w:rsidR="009C6BFF">
        <w:rPr>
          <w:rFonts w:ascii="Times New Roman" w:hAnsi="Times New Roman" w:cs="Times New Roman"/>
        </w:rPr>
        <w:t>.</w:t>
      </w:r>
      <w:r w:rsidR="00AB69C8">
        <w:rPr>
          <w:rFonts w:ascii="Times New Roman" w:hAnsi="Times New Roman" w:cs="Times New Roman"/>
        </w:rPr>
        <w:t xml:space="preserve"> H</w:t>
      </w:r>
      <w:r w:rsidR="000F3A39">
        <w:rPr>
          <w:rFonts w:ascii="Times New Roman" w:hAnsi="Times New Roman" w:cs="Times New Roman"/>
        </w:rPr>
        <w:t>ere, we</w:t>
      </w:r>
      <w:r w:rsidR="00024F9F">
        <w:rPr>
          <w:rFonts w:ascii="Times New Roman" w:hAnsi="Times New Roman" w:cs="Times New Roman"/>
        </w:rPr>
        <w:t xml:space="preserve"> provide a </w:t>
      </w:r>
      <w:r w:rsidR="000F3A39">
        <w:rPr>
          <w:rFonts w:ascii="Times New Roman" w:hAnsi="Times New Roman" w:cs="Times New Roman"/>
        </w:rPr>
        <w:t>brief</w:t>
      </w:r>
      <w:r w:rsidR="00024F9F">
        <w:rPr>
          <w:rFonts w:ascii="Times New Roman" w:hAnsi="Times New Roman" w:cs="Times New Roman"/>
        </w:rPr>
        <w:t xml:space="preserve"> overview of the method, omitting detailed explanations. </w:t>
      </w:r>
      <w:r w:rsidR="000F3A39">
        <w:rPr>
          <w:rFonts w:ascii="Times New Roman" w:hAnsi="Times New Roman" w:cs="Times New Roman"/>
        </w:rPr>
        <w:t xml:space="preserve">The refinement keeps the transformation </w:t>
      </w:r>
      <m:oMath>
        <m:r>
          <w:rPr>
            <w:rFonts w:ascii="Cambria Math" w:eastAsiaTheme="minorEastAsia" w:hAnsi="Cambria Math" w:cs="Times New Roman"/>
          </w:rPr>
          <m:t>X→Y</m:t>
        </m:r>
      </m:oMath>
      <w:r w:rsidR="00024F9F">
        <w:rPr>
          <w:rFonts w:ascii="Times New Roman" w:eastAsiaTheme="minorEastAsia" w:hAnsi="Times New Roman" w:cs="Times New Roman"/>
        </w:rPr>
        <w:t>,</w:t>
      </w:r>
      <w:r w:rsidR="000F3A39">
        <w:rPr>
          <w:rFonts w:ascii="Times New Roman" w:eastAsiaTheme="minorEastAsia" w:hAnsi="Times New Roman" w:cs="Times New Roman"/>
        </w:rPr>
        <w:t xml:space="preserve"> but </w:t>
      </w:r>
      <w:r w:rsidR="00BC038A">
        <w:rPr>
          <w:rFonts w:ascii="Times New Roman" w:eastAsiaTheme="minorEastAsia" w:hAnsi="Times New Roman" w:cs="Times New Roman"/>
        </w:rPr>
        <w:t xml:space="preserve">considers the following </w:t>
      </w:r>
      <w:r w:rsidR="000F3A39">
        <w:rPr>
          <w:rFonts w:ascii="Times New Roman" w:eastAsiaTheme="minorEastAsia" w:hAnsi="Times New Roman" w:cs="Times New Roman"/>
        </w:rPr>
        <w:t>standardiz</w:t>
      </w:r>
      <w:r w:rsidR="00BC038A">
        <w:rPr>
          <w:rFonts w:ascii="Times New Roman" w:eastAsiaTheme="minorEastAsia" w:hAnsi="Times New Roman" w:cs="Times New Roman"/>
        </w:rPr>
        <w:t>ation of</w:t>
      </w:r>
      <w:r w:rsidR="000F3A39">
        <w:rPr>
          <w:rFonts w:ascii="Times New Roman" w:eastAsiaTheme="minorEastAsia" w:hAnsi="Times New Roman" w:cs="Times New Roman"/>
        </w:rPr>
        <w:t xml:space="preserve"> </w:t>
      </w:r>
      <m:oMath>
        <m:r>
          <w:rPr>
            <w:rFonts w:ascii="Cambria Math" w:eastAsiaTheme="minorEastAsia" w:hAnsi="Cambria Math" w:cs="Times New Roman"/>
          </w:rPr>
          <m:t>Y</m:t>
        </m:r>
      </m:oMath>
      <w:r w:rsidR="000F3A39">
        <w:rPr>
          <w:rFonts w:ascii="Times New Roman" w:eastAsiaTheme="minorEastAsia" w:hAnsi="Times New Roman" w:cs="Times New Roman"/>
        </w:rPr>
        <w:t xml:space="preserve"> by its true mean and variance</w:t>
      </w:r>
      <w:r w:rsidR="00024F9F">
        <w:rPr>
          <w:rFonts w:ascii="Times New Roman" w:eastAsiaTheme="minorEastAsia" w:hAnsi="Times New Roman" w:cs="Times New Roman"/>
        </w:rPr>
        <w:t xml:space="preserve">, in contrast to </w:t>
      </w:r>
      <w:r w:rsidR="000F3A39">
        <w:rPr>
          <w:rFonts w:ascii="Times New Roman" w:eastAsiaTheme="minorEastAsia" w:hAnsi="Times New Roman" w:cs="Times New Roman"/>
        </w:rPr>
        <w:t xml:space="preserve">unlike </w:t>
      </w:r>
      <w:proofErr w:type="spellStart"/>
      <w:r w:rsidR="000F3A39" w:rsidRPr="00C80C5B">
        <w:rPr>
          <w:rFonts w:ascii="Times New Roman" w:hAnsi="Times New Roman" w:cs="Times New Roman"/>
        </w:rPr>
        <w:t>A</w:t>
      </w:r>
      <w:r w:rsidR="000F3A39" w:rsidRPr="00C80C5B">
        <w:rPr>
          <w:rFonts w:ascii="Times New Roman" w:hAnsi="Times New Roman" w:cs="Times New Roman"/>
          <w:color w:val="222222"/>
          <w:spacing w:val="2"/>
          <w:shd w:val="clear" w:color="auto" w:fill="FCFCFC"/>
        </w:rPr>
        <w:t>ï</w:t>
      </w:r>
      <w:r w:rsidR="000F3A39" w:rsidRPr="00C80C5B">
        <w:rPr>
          <w:rFonts w:ascii="Times New Roman" w:hAnsi="Times New Roman" w:cs="Times New Roman"/>
        </w:rPr>
        <w:t>t-Sahalia</w:t>
      </w:r>
      <w:r w:rsidR="00024F9F">
        <w:rPr>
          <w:rFonts w:ascii="Times New Roman" w:hAnsi="Times New Roman" w:cs="Times New Roman"/>
        </w:rPr>
        <w:t>’s</w:t>
      </w:r>
      <w:proofErr w:type="spellEnd"/>
      <w:r w:rsidR="00024F9F">
        <w:rPr>
          <w:rFonts w:ascii="Times New Roman" w:hAnsi="Times New Roman" w:cs="Times New Roman"/>
        </w:rPr>
        <w:t xml:space="preserve"> approach, which he refers to</w:t>
      </w:r>
      <w:r w:rsidR="000F3A39">
        <w:rPr>
          <w:rFonts w:ascii="Times New Roman" w:hAnsi="Times New Roman" w:cs="Times New Roman"/>
        </w:rPr>
        <w:t xml:space="preserve"> as ‘pseudo-normalization’</w:t>
      </w:r>
      <w:r w:rsidR="00A85880">
        <w:rPr>
          <w:rFonts w:ascii="Times New Roman" w:hAnsi="Times New Roman" w:cs="Times New Roman"/>
        </w:rPr>
        <w:fldChar w:fldCharType="begin"/>
      </w:r>
      <w:r w:rsidR="00F20554">
        <w:rPr>
          <w:rFonts w:ascii="Times New Roman" w:hAnsi="Times New Roman" w:cs="Times New Roman"/>
        </w:rPr>
        <w:instrText xml:space="preserve"> ADDIN EN.CITE &lt;EndNote&gt;&lt;Cite&gt;&lt;Author&gt;Aït‐Sahalia&lt;/Author&gt;&lt;Year&gt;2002&lt;/Year&gt;&lt;RecNum&gt;75&lt;/RecNum&gt;&lt;DisplayText&gt;(Aït‐Sahalia 2002a)&lt;/DisplayText&gt;&lt;record&gt;&lt;rec-number&gt;75&lt;/rec-number&gt;&lt;foreign-keys&gt;&lt;key app="EN" db-id="rrzfwdfx4p0wdeezdd5vfe57rp55s5wwxdr9" timestamp="1635670918"&gt;75&lt;/key&gt;&lt;/foreign-keys&gt;&lt;ref-type name="Journal Article"&gt;17&lt;/ref-type&gt;&lt;contributors&gt;&lt;authors&gt;&lt;author&gt;Aït‐Sahalia, Yacine&lt;/author&gt;&lt;/authors&gt;&lt;/contributors&gt;&lt;titles&gt;&lt;title&gt;Maximum likelihood estimation of discretely sampled diffusions: a closed‐form approximation approach&lt;/title&gt;&lt;secondary-title&gt;Econometrica&lt;/secondary-title&gt;&lt;/titles&gt;&lt;periodical&gt;&lt;full-title&gt;Econometrica&lt;/full-title&gt;&lt;/periodical&gt;&lt;pages&gt;223-262&lt;/pages&gt;&lt;volume&gt;70&lt;/volume&gt;&lt;number&gt;1&lt;/number&gt;&lt;dates&gt;&lt;year&gt;2002&lt;/year&gt;&lt;/dates&gt;&lt;isbn&gt;0012-9682&lt;/isbn&gt;&lt;urls&gt;&lt;/urls&gt;&lt;/record&gt;&lt;/Cite&gt;&lt;/EndNote&gt;</w:instrText>
      </w:r>
      <w:r w:rsidR="00A85880">
        <w:rPr>
          <w:rFonts w:ascii="Times New Roman" w:hAnsi="Times New Roman" w:cs="Times New Roman"/>
        </w:rPr>
        <w:fldChar w:fldCharType="separate"/>
      </w:r>
      <w:r w:rsidR="00F20554">
        <w:rPr>
          <w:rFonts w:ascii="Times New Roman" w:hAnsi="Times New Roman" w:cs="Times New Roman"/>
          <w:noProof/>
        </w:rPr>
        <w:t>(Aït‐Sahalia 2002a)</w:t>
      </w:r>
      <w:r w:rsidR="00A85880">
        <w:rPr>
          <w:rFonts w:ascii="Times New Roman" w:hAnsi="Times New Roman" w:cs="Times New Roman"/>
        </w:rPr>
        <w:fldChar w:fldCharType="end"/>
      </w:r>
      <w:r w:rsidR="000F3A39">
        <w:rPr>
          <w:rFonts w:ascii="Times New Roman" w:eastAsiaTheme="minorEastAsia" w:hAnsi="Times New Roman" w:cs="Times New Roman"/>
        </w:rPr>
        <w:t>)</w:t>
      </w:r>
    </w:p>
    <w:p w14:paraId="0CA7593B" w14:textId="6D4E52E7" w:rsidR="00FD546F" w:rsidRDefault="00BD2EE3" w:rsidP="00B07879">
      <w:pPr>
        <w:spacing w:after="120" w:line="480" w:lineRule="auto"/>
        <w:jc w:val="center"/>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rad>
              <m:radPr>
                <m:degHide m:val="1"/>
                <m:ctrlPr>
                  <w:rPr>
                    <w:rFonts w:ascii="Cambria Math" w:eastAsiaTheme="minorEastAsia" w:hAnsi="Cambria Math" w:cs="Times New Roman"/>
                    <w:i/>
                  </w:rPr>
                </m:ctrlPr>
              </m:radPr>
              <m:deg/>
              <m:e>
                <m:r>
                  <m:rPr>
                    <m:sty m:val="p"/>
                  </m:rPr>
                  <w:rPr>
                    <w:rFonts w:ascii="Cambria Math" w:eastAsiaTheme="minorEastAsia" w:hAnsi="Cambria Math" w:cs="Times New Roman"/>
                  </w:rPr>
                  <m:t>Σ</m:t>
                </m:r>
              </m:e>
            </m:rad>
          </m:den>
        </m:f>
        <m:r>
          <w:rPr>
            <w:rFonts w:ascii="Cambria Math" w:eastAsiaTheme="minorEastAsia" w:hAnsi="Cambria Math" w:cs="Times New Roman"/>
          </w:rPr>
          <m:t>=ρ</m:t>
        </m:r>
        <m:d>
          <m:dPr>
            <m:ctrlPr>
              <w:rPr>
                <w:rFonts w:ascii="Cambria Math" w:eastAsiaTheme="minorEastAsia" w:hAnsi="Cambria Math" w:cs="Times New Roman"/>
                <w:i/>
              </w:rPr>
            </m:ctrlPr>
          </m:dPr>
          <m:e>
            <m:r>
              <w:rPr>
                <w:rFonts w:ascii="Cambria Math" w:eastAsiaTheme="minorEastAsia" w:hAnsi="Cambria Math" w:cs="Times New Roman"/>
              </w:rPr>
              <m:t>Z-</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0B16E7C8" w14:textId="6FCC7454" w:rsidR="00D178A4" w:rsidRDefault="00834813"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00A940CA">
        <w:rPr>
          <w:rFonts w:ascii="Times New Roman" w:eastAsiaTheme="minorEastAsia" w:hAnsi="Times New Roman" w:cs="Times New Roman"/>
        </w:rPr>
        <w:t xml:space="preserve"> and </w:t>
      </w:r>
      <m:oMath>
        <m:r>
          <m:rPr>
            <m:sty m:val="p"/>
          </m:rPr>
          <w:rPr>
            <w:rFonts w:ascii="Cambria Math" w:eastAsiaTheme="minorEastAsia" w:hAnsi="Cambria Math" w:cs="Times New Roman"/>
          </w:rPr>
          <m:t>Σ</m:t>
        </m:r>
      </m:oMath>
      <w:r w:rsidR="007800CF">
        <w:rPr>
          <w:rFonts w:ascii="Times New Roman" w:eastAsiaTheme="minorEastAsia" w:hAnsi="Times New Roman" w:cs="Times New Roman"/>
        </w:rPr>
        <w:t xml:space="preserve"> </w:t>
      </w:r>
      <w:r w:rsidR="00A940CA">
        <w:rPr>
          <w:rFonts w:ascii="Times New Roman" w:eastAsiaTheme="minorEastAsia" w:hAnsi="Times New Roman" w:cs="Times New Roman"/>
        </w:rPr>
        <w:t>are</w:t>
      </w:r>
      <w:r w:rsidR="007800CF">
        <w:rPr>
          <w:rFonts w:ascii="Times New Roman" w:eastAsiaTheme="minorEastAsia" w:hAnsi="Times New Roman" w:cs="Times New Roman"/>
        </w:rPr>
        <w:t>, respectively,</w:t>
      </w:r>
      <w:r w:rsidR="00A940CA">
        <w:rPr>
          <w:rFonts w:ascii="Times New Roman" w:eastAsiaTheme="minorEastAsia" w:hAnsi="Times New Roman" w:cs="Times New Roman"/>
        </w:rPr>
        <w:t xml:space="preserve"> the true mean and variance of </w:t>
      </w:r>
      <m:oMath>
        <m:r>
          <w:rPr>
            <w:rFonts w:ascii="Cambria Math" w:eastAsiaTheme="minorEastAsia" w:hAnsi="Cambria Math" w:cs="Times New Roman"/>
          </w:rPr>
          <m:t>Y</m:t>
        </m:r>
      </m:oMath>
      <w:r w:rsidR="007800CF">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0C0061">
        <w:rPr>
          <w:rFonts w:ascii="Times New Roman" w:eastAsiaTheme="minorEastAsia" w:hAnsi="Times New Roman" w:cs="Times New Roman"/>
        </w:rPr>
        <w:t xml:space="preserve"> </w:t>
      </w:r>
      <w:r w:rsidR="007800CF">
        <w:rPr>
          <w:rFonts w:ascii="Times New Roman" w:eastAsiaTheme="minorEastAsia" w:hAnsi="Times New Roman" w:cs="Times New Roman"/>
        </w:rPr>
        <w:t xml:space="preserve"> is the mean of </w:t>
      </w:r>
      <m:oMath>
        <m:r>
          <w:rPr>
            <w:rFonts w:ascii="Cambria Math" w:eastAsiaTheme="minorEastAsia" w:hAnsi="Cambria Math" w:cs="Times New Roman"/>
          </w:rPr>
          <m:t>Z=  (Y-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oMath>
      <w:r w:rsidR="007800CF">
        <w:rPr>
          <w:rFonts w:ascii="Times New Roman" w:eastAsiaTheme="minorEastAsia" w:hAnsi="Times New Roman" w:cs="Times New Roman"/>
        </w:rPr>
        <w:t xml:space="preserve"> and </w:t>
      </w:r>
      <m:oMath>
        <m:r>
          <w:rPr>
            <w:rFonts w:ascii="Cambria Math" w:eastAsiaTheme="minorEastAsia" w:hAnsi="Cambria Math" w:cs="Times New Roman"/>
          </w:rPr>
          <m:t>ρ=</m:t>
        </m:r>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r>
              <m:rPr>
                <m:sty m:val="p"/>
              </m:rPr>
              <w:rPr>
                <w:rFonts w:ascii="Cambria Math" w:eastAsiaTheme="minorEastAsia" w:hAnsi="Cambria Math" w:cs="Times New Roman"/>
              </w:rPr>
              <m:t xml:space="preserve">Σ </m:t>
            </m:r>
          </m:e>
        </m:ra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sup>
                    <m:r>
                      <w:rPr>
                        <w:rFonts w:ascii="Cambria Math" w:eastAsiaTheme="minorEastAsia" w:hAnsi="Cambria Math" w:cs="Times New Roman"/>
                      </w:rPr>
                      <m:t>2</m:t>
                    </m:r>
                  </m:sup>
                </m:sSup>
              </m:e>
            </m:d>
          </m:e>
          <m:sup>
            <m:r>
              <w:rPr>
                <w:rFonts w:ascii="Cambria Math" w:eastAsiaTheme="minorEastAsia" w:hAnsi="Cambria Math" w:cs="Times New Roman"/>
              </w:rPr>
              <m:t>-1/2</m:t>
            </m:r>
          </m:sup>
        </m:sSup>
      </m:oMath>
      <w:r w:rsidR="007800CF">
        <w:rPr>
          <w:rFonts w:ascii="Times New Roman" w:eastAsiaTheme="minorEastAsia" w:hAnsi="Times New Roman" w:cs="Times New Roman"/>
        </w:rPr>
        <w:t xml:space="preserve">. </w:t>
      </w:r>
      <w:r w:rsidR="000F3A39">
        <w:rPr>
          <w:rFonts w:ascii="Times New Roman" w:eastAsiaTheme="minorEastAsia" w:hAnsi="Times New Roman" w:cs="Times New Roman"/>
        </w:rPr>
        <w:t xml:space="preserve">The variable </w:t>
      </w:r>
      <m:oMath>
        <m:r>
          <w:rPr>
            <w:rFonts w:ascii="Cambria Math" w:eastAsiaTheme="minorEastAsia" w:hAnsi="Cambria Math" w:cs="Times New Roman"/>
          </w:rPr>
          <m:t>Z</m:t>
        </m:r>
      </m:oMath>
      <w:r w:rsidR="00861C6C">
        <w:rPr>
          <w:rFonts w:ascii="Times New Roman" w:eastAsiaTheme="minorEastAsia" w:hAnsi="Times New Roman" w:cs="Times New Roman"/>
        </w:rPr>
        <w:t xml:space="preserve"> </w:t>
      </w:r>
      <w:r w:rsidR="006353D1">
        <w:rPr>
          <w:rFonts w:ascii="Times New Roman" w:eastAsiaTheme="minorEastAsia" w:hAnsi="Times New Roman" w:cs="Times New Roman"/>
        </w:rPr>
        <w:t>can be</w:t>
      </w:r>
      <w:r w:rsidR="00861C6C">
        <w:rPr>
          <w:rFonts w:ascii="Times New Roman" w:eastAsiaTheme="minorEastAsia" w:hAnsi="Times New Roman" w:cs="Times New Roman"/>
        </w:rPr>
        <w:t xml:space="preserve"> re</w:t>
      </w:r>
      <w:r w:rsidR="000F3A39">
        <w:rPr>
          <w:rFonts w:ascii="Times New Roman" w:eastAsiaTheme="minorEastAsia" w:hAnsi="Times New Roman" w:cs="Times New Roman"/>
        </w:rPr>
        <w:t xml:space="preserve">written in the following form so that it would be a direct function of </w:t>
      </w:r>
      <m:oMath>
        <m:r>
          <w:rPr>
            <w:rFonts w:ascii="Cambria Math" w:eastAsiaTheme="minorEastAsia" w:hAnsi="Cambria Math" w:cs="Times New Roman"/>
          </w:rPr>
          <m:t>X</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oMath>
      <w:r w:rsidR="000F3A39">
        <w:rPr>
          <w:rFonts w:ascii="Times New Roman" w:eastAsiaTheme="minorEastAsia" w:hAnsi="Times New Roman" w:cs="Times New Roman"/>
        </w:rPr>
        <w:t xml:space="preserve"> rather than </w:t>
      </w:r>
      <m:oMath>
        <m:r>
          <w:rPr>
            <w:rFonts w:ascii="Cambria Math" w:eastAsiaTheme="minorEastAsia" w:hAnsi="Cambria Math" w:cs="Times New Roman"/>
          </w:rPr>
          <m:t>Y</m:t>
        </m:r>
      </m:oMath>
      <w:r w:rsidR="00BB24E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w:r w:rsidR="00BB24E4">
        <w:rPr>
          <w:rFonts w:ascii="Times New Roman" w:eastAsiaTheme="minorEastAsia" w:hAnsi="Times New Roman" w:cs="Times New Roman"/>
        </w:rPr>
        <w:t xml:space="preserve"> </w:t>
      </w:r>
      <w:r w:rsidR="000C0061">
        <w:rPr>
          <w:rFonts w:ascii="Times New Roman" w:eastAsiaTheme="minorEastAsia" w:hAnsi="Times New Roman" w:cs="Times New Roman"/>
        </w:rPr>
        <w:t xml:space="preserve"> </w:t>
      </w:r>
      <w:r w:rsidR="001822F5">
        <w:rPr>
          <w:rFonts w:ascii="Times New Roman" w:eastAsiaTheme="minorEastAsia" w:hAnsi="Times New Roman" w:cs="Times New Roman"/>
        </w:rPr>
        <w:t xml:space="preserve"> </w:t>
      </w:r>
    </w:p>
    <w:p w14:paraId="08C691BE" w14:textId="022D7A49" w:rsidR="000F3A39" w:rsidRPr="00464E56" w:rsidRDefault="000F3A39"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Z=</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r>
                  <w:rPr>
                    <w:rFonts w:ascii="Cambria Math" w:eastAsiaTheme="minorEastAsia" w:hAnsi="Cambria Math" w:cs="Times New Roman"/>
                  </w:rPr>
                  <m:t>X</m:t>
                </m:r>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color w:val="FFFFFF" w:themeColor="background1"/>
                  </w:rPr>
                  <m:t>x</m:t>
                </m:r>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p>
              <m:e>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r>
          <w:rPr>
            <w:rFonts w:ascii="Cambria Math" w:eastAsiaTheme="minorEastAsia" w:hAnsi="Cambria Math" w:cs="Times New Roman"/>
          </w:rPr>
          <m:t>=</m:t>
        </m:r>
        <m:f>
          <m:fPr>
            <m:ctrlPr>
              <w:rPr>
                <w:rFonts w:ascii="Cambria Math" w:eastAsiaTheme="minorEastAsia" w:hAnsi="Cambria Math" w:cs="Times New Roman"/>
                <w:i/>
              </w:rPr>
            </m:ctrlPr>
          </m:fPr>
          <m:num>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m:t>
                </m:r>
              </m:e>
            </m:rad>
          </m:den>
        </m:f>
      </m:oMath>
      <w:r w:rsidR="00834813">
        <w:rPr>
          <w:rFonts w:ascii="Times New Roman" w:eastAsiaTheme="minorEastAsia" w:hAnsi="Times New Roman" w:cs="Times New Roman"/>
        </w:rPr>
        <w:t>.</w:t>
      </w:r>
      <w:r w:rsidR="00B01D39">
        <w:rPr>
          <w:rFonts w:ascii="Times New Roman" w:eastAsiaTheme="minorEastAsia" w:hAnsi="Times New Roman" w:cs="Times New Roman"/>
        </w:rPr>
        <w:t xml:space="preserve"> </w:t>
      </w:r>
    </w:p>
    <w:p w14:paraId="6E776EC5" w14:textId="04A923FE" w:rsidR="003C196E" w:rsidRDefault="00605593"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Note that </w:t>
      </w:r>
      <w:r w:rsidR="00B84BFF">
        <w:rPr>
          <w:rFonts w:ascii="Times New Roman" w:eastAsiaTheme="minorEastAsia" w:hAnsi="Times New Roman" w:cs="Times New Roman"/>
        </w:rPr>
        <w:t>in</w:t>
      </w:r>
      <w:r>
        <w:rPr>
          <w:rFonts w:ascii="Times New Roman" w:eastAsiaTheme="minorEastAsia" w:hAnsi="Times New Roman" w:cs="Times New Roman"/>
        </w:rPr>
        <w:t xml:space="preserve"> this </w:t>
      </w:r>
      <w:r w:rsidR="00B84BFF">
        <w:rPr>
          <w:rFonts w:ascii="Times New Roman" w:eastAsiaTheme="minorEastAsia" w:hAnsi="Times New Roman" w:cs="Times New Roman"/>
        </w:rPr>
        <w:t>approach</w:t>
      </w:r>
      <w:r>
        <w:rPr>
          <w:rFonts w:ascii="Times New Roman" w:eastAsiaTheme="minorEastAsia" w:hAnsi="Times New Roman" w:cs="Times New Roman"/>
        </w:rPr>
        <w:t xml:space="preserve"> there is no need</w:t>
      </w:r>
      <w:r w:rsidR="00F41B8C">
        <w:rPr>
          <w:rFonts w:ascii="Times New Roman" w:eastAsiaTheme="minorEastAsia" w:hAnsi="Times New Roman" w:cs="Times New Roman"/>
        </w:rPr>
        <w:t xml:space="preserve"> to know the integral </w:t>
      </w:r>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sub>
          <m:sup>
            <m:r>
              <w:rPr>
                <w:rFonts w:ascii="Cambria Math" w:eastAsiaTheme="minorEastAsia" w:hAnsi="Cambria Math" w:cs="Times New Roman"/>
              </w:rPr>
              <m:t>X</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hAnsi="Cambria Math" w:cs="Times New Roman"/>
                  </w:rPr>
                  <m:t>σ(u;θ)</m:t>
                </m:r>
              </m:den>
            </m:f>
          </m:e>
        </m:nary>
      </m:oMath>
      <w:r w:rsidR="001822F5">
        <w:rPr>
          <w:rFonts w:ascii="Times New Roman" w:eastAsiaTheme="minorEastAsia" w:hAnsi="Times New Roman" w:cs="Times New Roman"/>
        </w:rPr>
        <w:t xml:space="preserve"> </w:t>
      </w:r>
      <w:r w:rsidR="00F41B8C">
        <w:rPr>
          <w:rFonts w:ascii="Times New Roman" w:eastAsiaTheme="minorEastAsia" w:hAnsi="Times New Roman" w:cs="Times New Roman"/>
        </w:rPr>
        <w:t xml:space="preserve">analytically and only a numerical approximation is enough. </w:t>
      </w:r>
      <w:r w:rsidR="00914057">
        <w:rPr>
          <w:rFonts w:ascii="Times New Roman" w:eastAsiaTheme="minorEastAsia" w:hAnsi="Times New Roman" w:cs="Times New Roman"/>
        </w:rPr>
        <w:t xml:space="preserve">The </w:t>
      </w:r>
      <w:r w:rsidR="00861C6C">
        <w:rPr>
          <w:rFonts w:ascii="Times New Roman" w:eastAsiaTheme="minorEastAsia" w:hAnsi="Times New Roman" w:cs="Times New Roman"/>
        </w:rPr>
        <w:t xml:space="preserve">way this refinement standardizes </w:t>
      </w:r>
      <m:oMath>
        <m:r>
          <w:rPr>
            <w:rFonts w:ascii="Cambria Math" w:eastAsiaTheme="minorEastAsia" w:hAnsi="Cambria Math" w:cs="Times New Roman"/>
          </w:rPr>
          <m:t>Y</m:t>
        </m:r>
      </m:oMath>
      <w:r w:rsidR="00861C6C">
        <w:rPr>
          <w:rFonts w:ascii="Times New Roman" w:eastAsiaTheme="minorEastAsia" w:hAnsi="Times New Roman" w:cs="Times New Roman"/>
        </w:rPr>
        <w:t xml:space="preserve"> and rewrites </w:t>
      </w:r>
      <m:oMath>
        <m:r>
          <w:rPr>
            <w:rFonts w:ascii="Cambria Math" w:eastAsiaTheme="minorEastAsia" w:hAnsi="Cambria Math" w:cs="Times New Roman"/>
          </w:rPr>
          <m:t>Z</m:t>
        </m:r>
      </m:oMath>
      <w:r w:rsidR="00914057">
        <w:rPr>
          <w:rFonts w:ascii="Times New Roman" w:eastAsiaTheme="minorEastAsia" w:hAnsi="Times New Roman" w:cs="Times New Roman"/>
        </w:rPr>
        <w:t xml:space="preserve"> allows to do all the calculations directly in terms of the original drift function </w:t>
      </w:r>
      <m:oMath>
        <m:r>
          <w:rPr>
            <w:rFonts w:ascii="Cambria Math" w:eastAsiaTheme="minorEastAsia" w:hAnsi="Cambria Math" w:cs="Times New Roman"/>
          </w:rPr>
          <m:t>μ(x)</m:t>
        </m:r>
      </m:oMath>
      <w:r w:rsidR="00914057">
        <w:rPr>
          <w:rFonts w:ascii="Times New Roman" w:eastAsiaTheme="minorEastAsia" w:hAnsi="Times New Roman" w:cs="Times New Roman"/>
        </w:rPr>
        <w:t xml:space="preserve"> and diffusion function </w:t>
      </w:r>
      <m:oMath>
        <m:r>
          <w:rPr>
            <w:rFonts w:ascii="Cambria Math" w:eastAsiaTheme="minorEastAsia" w:hAnsi="Cambria Math" w:cs="Times New Roman"/>
          </w:rPr>
          <m:t>σ(x)</m:t>
        </m:r>
      </m:oMath>
      <w:r w:rsidR="00914057">
        <w:rPr>
          <w:rFonts w:ascii="Times New Roman" w:eastAsiaTheme="minorEastAsia" w:hAnsi="Times New Roman" w:cs="Times New Roman"/>
        </w:rPr>
        <w:t xml:space="preserve"> and avoids expressing the results in terms of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A6A55">
        <w:rPr>
          <w:rFonts w:ascii="Times New Roman" w:eastAsiaTheme="minorEastAsia" w:hAnsi="Times New Roman" w:cs="Times New Roman"/>
        </w:rPr>
        <w:t xml:space="preserve"> in (</w:t>
      </w:r>
      <w:r w:rsidR="00382BDF">
        <w:rPr>
          <w:rFonts w:ascii="Times New Roman" w:eastAsiaTheme="minorEastAsia" w:hAnsi="Times New Roman" w:cs="Times New Roman"/>
        </w:rPr>
        <w:fldChar w:fldCharType="begin"/>
      </w:r>
      <w:r w:rsidR="00382BDF">
        <w:rPr>
          <w:rFonts w:ascii="Times New Roman" w:eastAsiaTheme="minorEastAsia" w:hAnsi="Times New Roman" w:cs="Times New Roman"/>
        </w:rPr>
        <w:instrText xml:space="preserve"> REF muY \h </w:instrText>
      </w:r>
      <w:r w:rsidR="00382BDF">
        <w:rPr>
          <w:rFonts w:ascii="Times New Roman" w:eastAsiaTheme="minorEastAsia" w:hAnsi="Times New Roman" w:cs="Times New Roman"/>
        </w:rPr>
      </w:r>
      <w:r w:rsidR="00382BDF">
        <w:rPr>
          <w:rFonts w:ascii="Times New Roman" w:eastAsiaTheme="minorEastAsia" w:hAnsi="Times New Roman" w:cs="Times New Roman"/>
        </w:rPr>
        <w:fldChar w:fldCharType="separate"/>
      </w:r>
      <w:r w:rsidR="00F015B9">
        <w:rPr>
          <w:rFonts w:ascii="Times New Roman" w:hAnsi="Times New Roman" w:cs="Times New Roman"/>
          <w:noProof/>
        </w:rPr>
        <w:t>4</w:t>
      </w:r>
      <w:r w:rsidR="00382BDF">
        <w:rPr>
          <w:rFonts w:ascii="Times New Roman" w:eastAsiaTheme="minorEastAsia" w:hAnsi="Times New Roman" w:cs="Times New Roman"/>
        </w:rPr>
        <w:fldChar w:fldCharType="end"/>
      </w:r>
      <w:r w:rsidR="009A6A55">
        <w:rPr>
          <w:rFonts w:ascii="Times New Roman" w:eastAsiaTheme="minorEastAsia" w:hAnsi="Times New Roman" w:cs="Times New Roman"/>
        </w:rPr>
        <w:t>)</w:t>
      </w:r>
      <w:r w:rsidR="00861C6C">
        <w:rPr>
          <w:rFonts w:ascii="Times New Roman" w:eastAsiaTheme="minorEastAsia" w:hAnsi="Times New Roman" w:cs="Times New Roman"/>
        </w:rPr>
        <w:t>, i.e., the drift</w:t>
      </w:r>
      <w:r w:rsidR="0046695D">
        <w:rPr>
          <w:rFonts w:ascii="Times New Roman" w:eastAsiaTheme="minorEastAsia" w:hAnsi="Times New Roman" w:cs="Times New Roman"/>
        </w:rPr>
        <w:t xml:space="preserve"> function of the process</w:t>
      </w:r>
      <w:r w:rsidR="00861C6C">
        <w:rPr>
          <w:rFonts w:ascii="Times New Roman" w:eastAsiaTheme="minorEastAsia" w:hAnsi="Times New Roman" w:cs="Times New Roman"/>
        </w:rPr>
        <w:t xml:space="preserve"> </w:t>
      </w:r>
      <m:oMath>
        <m:r>
          <w:rPr>
            <w:rFonts w:ascii="Cambria Math" w:eastAsiaTheme="minorEastAsia" w:hAnsi="Cambria Math" w:cs="Times New Roman"/>
          </w:rPr>
          <m:t>Y</m:t>
        </m:r>
      </m:oMath>
      <w:r w:rsidR="00914057">
        <w:rPr>
          <w:rFonts w:ascii="Times New Roman" w:eastAsiaTheme="minorEastAsia" w:hAnsi="Times New Roman" w:cs="Times New Roman"/>
        </w:rPr>
        <w:t>.</w:t>
      </w:r>
      <w:r w:rsidR="00861C6C">
        <w:rPr>
          <w:rFonts w:ascii="Times New Roman" w:eastAsiaTheme="minorEastAsia" w:hAnsi="Times New Roman" w:cs="Times New Roman"/>
        </w:rPr>
        <w:t xml:space="preserve"> </w:t>
      </w:r>
      <w:r w:rsidR="00CC5309">
        <w:rPr>
          <w:rFonts w:ascii="Times New Roman" w:eastAsiaTheme="minorEastAsia" w:hAnsi="Times New Roman" w:cs="Times New Roman"/>
        </w:rPr>
        <w:t xml:space="preserve">A Hermite expansion </w:t>
      </w:r>
      <w:r w:rsidR="00102235">
        <w:rPr>
          <w:rFonts w:ascii="Times New Roman" w:eastAsiaTheme="minorEastAsia" w:hAnsi="Times New Roman" w:cs="Times New Roman"/>
        </w:rPr>
        <w:t>approximation</w:t>
      </w:r>
      <w:r w:rsidR="00CC5309">
        <w:rPr>
          <w:rFonts w:ascii="Times New Roman" w:eastAsiaTheme="minorEastAsia" w:hAnsi="Times New Roman" w:cs="Times New Roman"/>
        </w:rPr>
        <w:t xml:space="preserve"> up to the order J</w:t>
      </w:r>
      <w:r w:rsidR="00585960">
        <w:rPr>
          <w:rFonts w:ascii="Times New Roman" w:eastAsiaTheme="minorEastAsia" w:hAnsi="Times New Roman" w:cs="Times New Roman"/>
        </w:rPr>
        <w:t xml:space="preserve"> for</w:t>
      </w:r>
      <w:r w:rsidR="00102235">
        <w:rPr>
          <w:rFonts w:ascii="Times New Roman" w:eastAsiaTheme="minorEastAsia" w:hAnsi="Times New Roman" w:cs="Times New Roman"/>
        </w:rPr>
        <w:t xml:space="preserve"> the conditional density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CC5309">
        <w:rPr>
          <w:rFonts w:ascii="Times New Roman" w:eastAsiaTheme="minorEastAsia" w:hAnsi="Times New Roman" w:cs="Times New Roman"/>
        </w:rPr>
        <w:t xml:space="preserve">, </w:t>
      </w:r>
      <w:r w:rsidR="00547AFE">
        <w:rPr>
          <w:rFonts w:ascii="Times New Roman" w:eastAsiaTheme="minorEastAsia" w:hAnsi="Times New Roman" w:cs="Times New Roman"/>
        </w:rPr>
        <w:t>using the Jacobian formula</w:t>
      </w:r>
      <w:r w:rsidR="00CC5309">
        <w:rPr>
          <w:rFonts w:ascii="Times New Roman" w:eastAsiaTheme="minorEastAsia" w:hAnsi="Times New Roman" w:cs="Times New Roman"/>
        </w:rPr>
        <w:t xml:space="preserve"> applied to the density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585960">
        <w:rPr>
          <w:rFonts w:ascii="Times New Roman" w:eastAsiaTheme="minorEastAsia" w:hAnsi="Times New Roman" w:cs="Times New Roman"/>
        </w:rPr>
        <w:t xml:space="preserve">, </w:t>
      </w:r>
      <w:r w:rsidR="00102235">
        <w:rPr>
          <w:rFonts w:ascii="Times New Roman" w:eastAsiaTheme="minorEastAsia" w:hAnsi="Times New Roman" w:cs="Times New Roman"/>
        </w:rPr>
        <w:t>reads</w:t>
      </w:r>
      <w:r w:rsidR="00C7487C">
        <w:rPr>
          <w:rFonts w:ascii="Times New Roman" w:eastAsiaTheme="minorEastAsia" w:hAnsi="Times New Roman" w:cs="Times New Roman"/>
        </w:rPr>
        <w:t xml:space="preserve"> </w:t>
      </w:r>
    </w:p>
    <w:tbl>
      <w:tblPr>
        <w:tblStyle w:val="TableGrid"/>
        <w:tblpPr w:leftFromText="141" w:rightFromText="141" w:vertAnchor="text" w:tblpY="1"/>
        <w:tblOverlap w:val="never"/>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1"/>
        <w:gridCol w:w="670"/>
      </w:tblGrid>
      <w:tr w:rsidR="001014F2" w:rsidRPr="00FF5954" w14:paraId="7947CCE3" w14:textId="77777777" w:rsidTr="00112CC1">
        <w:trPr>
          <w:trHeight w:val="591"/>
        </w:trPr>
        <w:tc>
          <w:tcPr>
            <w:tcW w:w="8451" w:type="dxa"/>
            <w:vAlign w:val="center"/>
          </w:tcPr>
          <w:p w14:paraId="3FE58871" w14:textId="2D6DDA63" w:rsidR="001014F2" w:rsidRPr="001014F2" w:rsidRDefault="00BD2EE3" w:rsidP="00B07879">
            <w:pPr>
              <w:spacing w:line="480" w:lineRule="auto"/>
              <w:jc w:val="center"/>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X</m:t>
                  </m:r>
                </m:sub>
              </m:sSub>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P</m:t>
                  </m:r>
                </m:e>
                <m:sub>
                  <m:r>
                    <w:rPr>
                      <w:rFonts w:ascii="Cambria Math" w:hAnsi="Cambria Math" w:cs="Times New Roman"/>
                      <w:sz w:val="22"/>
                    </w:rPr>
                    <m:t>X</m:t>
                  </m:r>
                </m:sub>
                <m:sup>
                  <m:d>
                    <m:dPr>
                      <m:ctrlPr>
                        <w:rPr>
                          <w:rFonts w:ascii="Cambria Math" w:hAnsi="Cambria Math" w:cs="Times New Roman"/>
                          <w:i/>
                          <w:sz w:val="22"/>
                        </w:rPr>
                      </m:ctrlPr>
                    </m:dPr>
                    <m:e>
                      <m:r>
                        <w:rPr>
                          <w:rFonts w:ascii="Cambria Math" w:hAnsi="Cambria Math" w:cs="Times New Roman"/>
                          <w:sz w:val="22"/>
                        </w:rPr>
                        <m:t>J</m:t>
                      </m:r>
                    </m:e>
                  </m:d>
                </m:sup>
              </m:sSubSup>
              <m:d>
                <m:dPr>
                  <m:ctrlPr>
                    <w:rPr>
                      <w:rFonts w:ascii="Cambria Math" w:hAnsi="Cambria Math" w:cs="Times New Roman"/>
                      <w:i/>
                      <w:sz w:val="22"/>
                    </w:rPr>
                  </m:ctrlPr>
                </m:dPr>
                <m:e>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ρ</m:t>
                  </m:r>
                </m:num>
                <m:den>
                  <m:rad>
                    <m:radPr>
                      <m:degHide m:val="1"/>
                      <m:ctrlPr>
                        <w:rPr>
                          <w:rFonts w:ascii="Cambria Math" w:hAnsi="Cambria Math" w:cs="Times New Roman"/>
                          <w:i/>
                          <w:sz w:val="22"/>
                        </w:rPr>
                      </m:ctrlPr>
                    </m:radPr>
                    <m:deg/>
                    <m:e>
                      <m:r>
                        <w:rPr>
                          <w:rFonts w:ascii="Cambria Math" w:hAnsi="Cambria Math" w:cs="Times New Roman"/>
                          <w:sz w:val="22"/>
                        </w:rPr>
                        <m:t>∆</m:t>
                      </m:r>
                    </m:e>
                  </m:rad>
                  <m:r>
                    <w:rPr>
                      <w:rFonts w:ascii="Cambria Math" w:hAnsi="Cambria Math" w:cs="Times New Roman"/>
                      <w:sz w:val="22"/>
                    </w:rPr>
                    <m:t xml:space="preserve"> σ</m:t>
                  </m:r>
                  <m:d>
                    <m:dPr>
                      <m:ctrlPr>
                        <w:rPr>
                          <w:rFonts w:ascii="Cambria Math" w:hAnsi="Cambria Math" w:cs="Times New Roman"/>
                          <w:i/>
                          <w:sz w:val="22"/>
                        </w:rPr>
                      </m:ctrlPr>
                    </m:dPr>
                    <m:e>
                      <m:r>
                        <w:rPr>
                          <w:rFonts w:ascii="Cambria Math" w:hAnsi="Cambria Math" w:cs="Times New Roman"/>
                          <w:sz w:val="22"/>
                        </w:rPr>
                        <m:t>x;θ</m:t>
                      </m:r>
                    </m:e>
                  </m:d>
                </m:den>
              </m:f>
              <m:r>
                <w:rPr>
                  <w:rFonts w:ascii="Cambria Math" w:hAnsi="Cambria Math" w:cs="Times New Roman"/>
                  <w:sz w:val="22"/>
                </w:rPr>
                <m:t>ϕ(ρ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Times New Roman"/>
                  <w:sz w:val="22"/>
                </w:rPr>
                <m:t>)</m:t>
              </m:r>
              <m:nary>
                <m:naryPr>
                  <m:chr m:val="∑"/>
                  <m:limLoc m:val="undOvr"/>
                  <m:ctrlPr>
                    <w:rPr>
                      <w:rFonts w:ascii="Cambria Math" w:hAnsi="Cambria Math" w:cs="Aharoni"/>
                      <w:i/>
                      <w:sz w:val="22"/>
                    </w:rPr>
                  </m:ctrlPr>
                </m:naryPr>
                <m:sub>
                  <m:r>
                    <w:rPr>
                      <w:rFonts w:ascii="Cambria Math" w:hAnsi="Cambria Math" w:cs="Aharoni"/>
                      <w:sz w:val="22"/>
                    </w:rPr>
                    <m:t>j=0</m:t>
                  </m:r>
                </m:sub>
                <m:sup>
                  <m:r>
                    <m:rPr>
                      <m:sty m:val="p"/>
                    </m:rPr>
                    <w:rPr>
                      <w:rFonts w:ascii="Cambria Math" w:hAnsi="Cambria Math" w:cs="Times New Roman"/>
                      <w:sz w:val="22"/>
                    </w:rPr>
                    <m:t>J</m:t>
                  </m:r>
                </m:sup>
                <m:e>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e>
              </m:nary>
              <m:r>
                <w:rPr>
                  <w:rFonts w:ascii="Cambria Math" w:hAnsi="Cambria Math" w:cs="Aharoni"/>
                  <w:sz w:val="22"/>
                </w:rPr>
                <m:t xml:space="preserve"> </m:t>
              </m:r>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r>
                <w:rPr>
                  <w:rFonts w:ascii="Cambria Math" w:hAnsi="Cambria Math" w:cs="Aharoni"/>
                  <w:sz w:val="22"/>
                </w:rPr>
                <m:t>(</m:t>
              </m:r>
              <m:r>
                <w:rPr>
                  <w:rFonts w:ascii="Cambria Math" w:hAnsi="Cambria Math" w:cs="Times New Roman"/>
                  <w:sz w:val="22"/>
                </w:rPr>
                <m:t>ρ</m:t>
              </m:r>
              <m:d>
                <m:dPr>
                  <m:ctrlPr>
                    <w:rPr>
                      <w:rFonts w:ascii="Cambria Math" w:hAnsi="Cambria Math" w:cs="Times New Roman"/>
                      <w:i/>
                      <w:sz w:val="22"/>
                    </w:rPr>
                  </m:ctrlPr>
                </m:dPr>
                <m:e>
                  <m:r>
                    <w:rPr>
                      <w:rFonts w:ascii="Cambria Math" w:hAnsi="Cambria Math" w:cs="Times New Roman"/>
                      <w:sz w:val="22"/>
                    </w:rPr>
                    <m:t>Z-</m:t>
                  </m:r>
                  <m:acc>
                    <m:accPr>
                      <m:chr m:val="̅"/>
                      <m:ctrlPr>
                        <w:rPr>
                          <w:rFonts w:ascii="Cambria Math" w:hAnsi="Cambria Math" w:cs="Times New Roman"/>
                          <w:i/>
                          <w:sz w:val="22"/>
                        </w:rPr>
                      </m:ctrlPr>
                    </m:accPr>
                    <m:e>
                      <m:r>
                        <w:rPr>
                          <w:rFonts w:ascii="Cambria Math" w:hAnsi="Cambria Math" w:cs="Times New Roman"/>
                          <w:sz w:val="22"/>
                        </w:rPr>
                        <m:t>Z</m:t>
                      </m:r>
                    </m:e>
                  </m:acc>
                </m:e>
              </m:d>
              <m:r>
                <w:rPr>
                  <w:rFonts w:ascii="Cambria Math" w:hAnsi="Cambria Math" w:cs="Aharoni"/>
                  <w:sz w:val="22"/>
                </w:rPr>
                <m:t>)</m:t>
              </m:r>
            </m:oMath>
            <w:r w:rsidR="001014F2" w:rsidRPr="001014F2">
              <w:rPr>
                <w:rFonts w:ascii="Times New Roman" w:hAnsi="Times New Roman" w:cs="Times New Roman"/>
                <w:sz w:val="22"/>
              </w:rPr>
              <w:t xml:space="preserve"> </w:t>
            </w:r>
            <w:r w:rsidR="001822F5">
              <w:rPr>
                <w:rFonts w:ascii="Times New Roman" w:hAnsi="Times New Roman" w:cs="Times New Roman"/>
                <w:sz w:val="22"/>
              </w:rPr>
              <w:t>,</w:t>
            </w:r>
          </w:p>
        </w:tc>
        <w:tc>
          <w:tcPr>
            <w:tcW w:w="670" w:type="dxa"/>
            <w:vAlign w:val="center"/>
          </w:tcPr>
          <w:p w14:paraId="63B030AA" w14:textId="28867C90"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2" w:name="P_X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F015B9">
              <w:rPr>
                <w:rFonts w:ascii="Times New Roman" w:hAnsi="Times New Roman" w:cs="Times New Roman"/>
                <w:noProof/>
                <w:sz w:val="22"/>
              </w:rPr>
              <w:t>8</w:t>
            </w:r>
            <w:r w:rsidRPr="00E83C74">
              <w:rPr>
                <w:rFonts w:ascii="Times New Roman" w:hAnsi="Times New Roman" w:cs="Times New Roman"/>
              </w:rPr>
              <w:fldChar w:fldCharType="end"/>
            </w:r>
            <w:bookmarkEnd w:id="12"/>
            <w:r w:rsidRPr="00E83C74">
              <w:rPr>
                <w:rFonts w:ascii="Times New Roman" w:hAnsi="Times New Roman" w:cs="Times New Roman"/>
                <w:sz w:val="22"/>
              </w:rPr>
              <w:t>)</w:t>
            </w:r>
          </w:p>
        </w:tc>
      </w:tr>
    </w:tbl>
    <w:p w14:paraId="60D75F98" w14:textId="010EC2C5" w:rsidR="00AB283E"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i</w:t>
      </w:r>
      <w:r w:rsidR="00215F3F">
        <w:rPr>
          <w:rFonts w:ascii="Times New Roman" w:eastAsiaTheme="minorEastAsia" w:hAnsi="Times New Roman" w:cs="Times New Roman"/>
        </w:rPr>
        <w:t>n which</w:t>
      </w:r>
      <w:r w:rsidR="00855126">
        <w:rPr>
          <w:rFonts w:ascii="Times New Roman" w:eastAsiaTheme="minorEastAsia" w:hAnsi="Times New Roman" w:cs="Times New Roman"/>
        </w:rPr>
        <w:t xml:space="preserve"> t</w:t>
      </w:r>
      <w:r w:rsidR="006C1C73">
        <w:rPr>
          <w:rFonts w:ascii="Times New Roman" w:eastAsiaTheme="minorEastAsia" w:hAnsi="Times New Roman" w:cs="Times New Roman"/>
        </w:rPr>
        <w:t>he Hermite coefficients</w:t>
      </w:r>
      <w:r w:rsidR="00CC5309">
        <w:rPr>
          <w:rFonts w:ascii="Times New Roman" w:eastAsiaTheme="minorEastAsia" w:hAnsi="Times New Roman" w:cs="Times New Roman"/>
        </w:rPr>
        <w:t xml:space="preserve"> are</w:t>
      </w:r>
      <w:r w:rsidR="00AB283E">
        <w:rPr>
          <w:rFonts w:ascii="Times New Roman" w:eastAsiaTheme="minorEastAsia" w:hAnsi="Times New Roman" w:cs="Times New Roman"/>
        </w:rPr>
        <w:t xml:space="preserve"> obtained as</w:t>
      </w:r>
      <w:r w:rsidR="00F55D3F">
        <w:rPr>
          <w:rFonts w:ascii="Times New Roman" w:eastAsiaTheme="minorEastAsia" w:hAnsi="Times New Roman" w:cs="Times New Roman"/>
        </w:rPr>
        <w:t xml:space="preserve">  </w:t>
      </w:r>
    </w:p>
    <w:tbl>
      <w:tblPr>
        <w:tblStyle w:val="TableGrid"/>
        <w:tblpPr w:leftFromText="141" w:rightFromText="141" w:vertAnchor="text" w:tblpY="1"/>
        <w:tblOverlap w:val="never"/>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9"/>
        <w:gridCol w:w="676"/>
      </w:tblGrid>
      <w:tr w:rsidR="001014F2" w:rsidRPr="00FF5954" w14:paraId="088D3415" w14:textId="77777777" w:rsidTr="00112CC1">
        <w:trPr>
          <w:trHeight w:val="146"/>
        </w:trPr>
        <w:tc>
          <w:tcPr>
            <w:tcW w:w="8519" w:type="dxa"/>
            <w:vAlign w:val="center"/>
          </w:tcPr>
          <w:p w14:paraId="417B2E79" w14:textId="74DA79B8" w:rsidR="001014F2" w:rsidRPr="001014F2" w:rsidRDefault="001822F5" w:rsidP="00B07879">
            <w:pPr>
              <w:spacing w:line="480" w:lineRule="auto"/>
              <w:jc w:val="center"/>
              <w:rPr>
                <w:rFonts w:ascii="Times New Roman" w:hAnsi="Times New Roman" w:cs="Times New Roman"/>
                <w:sz w:val="22"/>
              </w:rPr>
            </w:pPr>
            <w:r>
              <w:rPr>
                <w:rFonts w:ascii="Times New Roman" w:hAnsi="Times New Roman" w:cs="Times New Roman"/>
                <w:sz w:val="22"/>
              </w:rPr>
              <w:t xml:space="preserve">        </w:t>
            </w:r>
            <m:oMath>
              <m:sSubSup>
                <m:sSubSupPr>
                  <m:ctrlPr>
                    <w:rPr>
                      <w:rFonts w:ascii="Cambria Math" w:hAnsi="Cambria Math" w:cs="Aharoni"/>
                      <w:i/>
                      <w:sz w:val="22"/>
                    </w:rPr>
                  </m:ctrlPr>
                </m:sSubSupPr>
                <m:e>
                  <m:r>
                    <w:rPr>
                      <w:rFonts w:ascii="Cambria Math" w:hAnsi="Cambria Math" w:cs="Aharoni"/>
                      <w:sz w:val="22"/>
                    </w:rPr>
                    <m:t>η</m:t>
                  </m:r>
                </m:e>
                <m:sub>
                  <m:r>
                    <w:rPr>
                      <w:rFonts w:ascii="Cambria Math" w:hAnsi="Cambria Math" w:cs="Aharoni"/>
                      <w:sz w:val="22"/>
                    </w:rPr>
                    <m:t>Z</m:t>
                  </m:r>
                </m:sub>
                <m:sup>
                  <m:d>
                    <m:dPr>
                      <m:ctrlPr>
                        <w:rPr>
                          <w:rFonts w:ascii="Cambria Math" w:hAnsi="Cambria Math" w:cs="Aharoni"/>
                          <w:i/>
                          <w:sz w:val="22"/>
                        </w:rPr>
                      </m:ctrlPr>
                    </m:dPr>
                    <m:e>
                      <m:r>
                        <w:rPr>
                          <w:rFonts w:ascii="Cambria Math" w:hAnsi="Cambria Math" w:cs="Aharoni"/>
                          <w:sz w:val="22"/>
                        </w:rPr>
                        <m:t>j</m:t>
                      </m:r>
                    </m:e>
                  </m:d>
                </m:sup>
              </m:sSubSup>
              <m:d>
                <m:dPr>
                  <m:ctrlPr>
                    <w:rPr>
                      <w:rFonts w:ascii="Cambria Math" w:hAnsi="Cambria Math" w:cs="Aharoni"/>
                      <w:i/>
                      <w:sz w:val="22"/>
                    </w:rPr>
                  </m:ctrlPr>
                </m:dPr>
                <m:e>
                  <m:sSub>
                    <m:sSubPr>
                      <m:ctrlPr>
                        <w:rPr>
                          <w:rFonts w:ascii="Cambria Math" w:hAnsi="Cambria Math" w:cs="Times New Roman"/>
                          <w:i/>
                          <w:sz w:val="22"/>
                        </w:rPr>
                      </m:ctrlPr>
                    </m:sSubPr>
                    <m:e>
                      <m:r>
                        <w:rPr>
                          <w:rFonts w:ascii="Cambria Math" w:hAnsi="Cambria Math" w:cs="Aharoni"/>
                          <w:sz w:val="22"/>
                        </w:rPr>
                        <m:t>∆,x</m:t>
                      </m:r>
                    </m:e>
                    <m:sub>
                      <m:r>
                        <w:rPr>
                          <w:rFonts w:ascii="Cambria Math" w:hAnsi="Cambria Math" w:cs="Times New Roman"/>
                          <w:sz w:val="22"/>
                        </w:rPr>
                        <m:t>0</m:t>
                      </m:r>
                    </m:sub>
                  </m:sSub>
                  <m:r>
                    <w:rPr>
                      <w:rFonts w:ascii="Cambria Math" w:hAnsi="Cambria Math" w:cs="Times New Roman"/>
                      <w:sz w:val="22"/>
                    </w:rPr>
                    <m:t>;θ</m:t>
                  </m:r>
                </m:e>
              </m:d>
              <m:r>
                <w:rPr>
                  <w:rFonts w:ascii="Cambria Math" w:hAnsi="Cambria Math" w:cs="Times New Roman"/>
                  <w:sz w:val="22"/>
                </w:rPr>
                <m:t>=</m:t>
              </m:r>
              <m:f>
                <m:fPr>
                  <m:ctrlPr>
                    <w:rPr>
                      <w:rFonts w:ascii="Cambria Math" w:hAnsi="Cambria Math" w:cs="Aharoni"/>
                      <w:i/>
                      <w:sz w:val="22"/>
                    </w:rPr>
                  </m:ctrlPr>
                </m:fPr>
                <m:num>
                  <m:r>
                    <w:rPr>
                      <w:rFonts w:ascii="Cambria Math" w:hAnsi="Cambria Math" w:cs="Aharoni"/>
                      <w:sz w:val="22"/>
                    </w:rPr>
                    <m:t>1</m:t>
                  </m:r>
                </m:num>
                <m:den>
                  <m:r>
                    <w:rPr>
                      <w:rFonts w:ascii="Cambria Math" w:hAnsi="Cambria Math" w:cs="Aharoni"/>
                      <w:sz w:val="22"/>
                    </w:rPr>
                    <m:t>j!</m:t>
                  </m:r>
                </m:den>
              </m:f>
              <m:r>
                <w:rPr>
                  <w:rFonts w:ascii="Cambria Math" w:hAnsi="Cambria Math" w:cs="Aharoni"/>
                  <w:sz w:val="22"/>
                </w:rPr>
                <m:t>E</m:t>
              </m:r>
              <m:d>
                <m:dPr>
                  <m:ctrlPr>
                    <w:rPr>
                      <w:rFonts w:ascii="Cambria Math" w:hAnsi="Cambria Math" w:cs="Aharoni"/>
                      <w:i/>
                      <w:sz w:val="22"/>
                    </w:rPr>
                  </m:ctrlPr>
                </m:dPr>
                <m:e>
                  <m:sSub>
                    <m:sSubPr>
                      <m:ctrlPr>
                        <w:rPr>
                          <w:rFonts w:ascii="Cambria Math" w:hAnsi="Cambria Math" w:cs="Aharoni"/>
                          <w:i/>
                          <w:sz w:val="22"/>
                        </w:rPr>
                      </m:ctrlPr>
                    </m:sSubPr>
                    <m:e>
                      <m:r>
                        <w:rPr>
                          <w:rFonts w:ascii="Cambria Math" w:hAnsi="Cambria Math" w:cs="Aharoni"/>
                          <w:sz w:val="22"/>
                        </w:rPr>
                        <m:t>H</m:t>
                      </m:r>
                    </m:e>
                    <m:sub>
                      <m:r>
                        <w:rPr>
                          <w:rFonts w:ascii="Cambria Math" w:hAnsi="Cambria Math" w:cs="Aharoni"/>
                          <w:sz w:val="22"/>
                        </w:rPr>
                        <m:t>j</m:t>
                      </m:r>
                    </m:sub>
                  </m:sSub>
                  <m:d>
                    <m:dPr>
                      <m:ctrlPr>
                        <w:rPr>
                          <w:rFonts w:ascii="Cambria Math" w:hAnsi="Cambria Math" w:cs="Aharoni"/>
                          <w:i/>
                          <w:sz w:val="22"/>
                        </w:rPr>
                      </m:ctrlPr>
                    </m:dPr>
                    <m:e>
                      <m:acc>
                        <m:accPr>
                          <m:ctrlPr>
                            <w:rPr>
                              <w:rFonts w:ascii="Cambria Math" w:hAnsi="Cambria Math" w:cs="Times New Roman"/>
                              <w:i/>
                              <w:sz w:val="22"/>
                            </w:rPr>
                          </m:ctrlPr>
                        </m:accPr>
                        <m:e>
                          <m:r>
                            <w:rPr>
                              <w:rFonts w:ascii="Cambria Math" w:hAnsi="Cambria Math" w:cs="Times New Roman"/>
                              <w:sz w:val="22"/>
                            </w:rPr>
                            <m:t>Z</m:t>
                          </m:r>
                        </m:e>
                      </m:acc>
                    </m:e>
                  </m:d>
                </m:e>
              </m:d>
              <m:r>
                <w:rPr>
                  <w:rFonts w:ascii="Cambria Math" w:hAnsi="Cambria Math" w:cs="Aharoni"/>
                  <w:sz w:val="22"/>
                </w:rPr>
                <m:t>,</m:t>
              </m:r>
            </m:oMath>
            <w:r w:rsidR="001014F2" w:rsidRPr="001014F2">
              <w:rPr>
                <w:rFonts w:ascii="Times New Roman" w:hAnsi="Times New Roman" w:cs="Times New Roman"/>
                <w:sz w:val="22"/>
              </w:rPr>
              <w:t xml:space="preserve"> </w:t>
            </w:r>
          </w:p>
          <w:p w14:paraId="2DB2B325" w14:textId="77777777" w:rsidR="001014F2" w:rsidRPr="001014F2" w:rsidRDefault="001014F2" w:rsidP="00B07879">
            <w:pPr>
              <w:spacing w:line="480" w:lineRule="auto"/>
              <w:jc w:val="center"/>
              <w:rPr>
                <w:rFonts w:ascii="Times New Roman" w:hAnsi="Times New Roman" w:cs="Times New Roman"/>
                <w:sz w:val="22"/>
              </w:rPr>
            </w:pPr>
          </w:p>
        </w:tc>
        <w:tc>
          <w:tcPr>
            <w:tcW w:w="676" w:type="dxa"/>
            <w:vAlign w:val="center"/>
          </w:tcPr>
          <w:p w14:paraId="3B8F6E74" w14:textId="0A8B1D19" w:rsidR="001014F2" w:rsidRPr="00E83C74" w:rsidRDefault="001014F2" w:rsidP="00B07879">
            <w:pPr>
              <w:spacing w:line="480" w:lineRule="auto"/>
              <w:jc w:val="right"/>
              <w:rPr>
                <w:rFonts w:ascii="Times New Roman" w:hAnsi="Times New Roman" w:cs="Times New Roman"/>
                <w:sz w:val="22"/>
              </w:rPr>
            </w:pPr>
            <w:r w:rsidRPr="00E83C74">
              <w:rPr>
                <w:rFonts w:ascii="Times New Roman" w:hAnsi="Times New Roman" w:cs="Times New Roman"/>
                <w:sz w:val="22"/>
              </w:rPr>
              <w:t xml:space="preserve"> (</w:t>
            </w:r>
            <w:bookmarkStart w:id="13" w:name="EtaZ_Refinement"/>
            <w:r w:rsidRPr="00E83C74">
              <w:rPr>
                <w:rFonts w:ascii="Times New Roman" w:hAnsi="Times New Roman" w:cs="Times New Roman"/>
              </w:rPr>
              <w:fldChar w:fldCharType="begin"/>
            </w:r>
            <w:r w:rsidRPr="00E83C74">
              <w:rPr>
                <w:rFonts w:ascii="Times New Roman" w:hAnsi="Times New Roman" w:cs="Times New Roman"/>
                <w:sz w:val="22"/>
              </w:rPr>
              <w:instrText xml:space="preserve"> SEQ EQ \* MERGEFORMAT </w:instrText>
            </w:r>
            <w:r w:rsidRPr="00E83C74">
              <w:rPr>
                <w:rFonts w:ascii="Times New Roman" w:hAnsi="Times New Roman" w:cs="Times New Roman"/>
              </w:rPr>
              <w:fldChar w:fldCharType="separate"/>
            </w:r>
            <w:r w:rsidR="00F015B9">
              <w:rPr>
                <w:rFonts w:ascii="Times New Roman" w:hAnsi="Times New Roman" w:cs="Times New Roman"/>
                <w:noProof/>
                <w:sz w:val="22"/>
              </w:rPr>
              <w:t>9</w:t>
            </w:r>
            <w:r w:rsidRPr="00E83C74">
              <w:rPr>
                <w:rFonts w:ascii="Times New Roman" w:hAnsi="Times New Roman" w:cs="Times New Roman"/>
              </w:rPr>
              <w:fldChar w:fldCharType="end"/>
            </w:r>
            <w:bookmarkEnd w:id="13"/>
            <w:r w:rsidRPr="00E83C74">
              <w:rPr>
                <w:rFonts w:ascii="Times New Roman" w:hAnsi="Times New Roman" w:cs="Times New Roman"/>
                <w:sz w:val="22"/>
              </w:rPr>
              <w:t>)</w:t>
            </w:r>
          </w:p>
        </w:tc>
      </w:tr>
    </w:tbl>
    <w:p w14:paraId="0B8FAEE4" w14:textId="3A8143B8" w:rsidR="00053B97" w:rsidRDefault="008A0991"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Aharoni"/>
                <w:i/>
              </w:rPr>
            </m:ctrlPr>
          </m:sSubPr>
          <m:e>
            <m:r>
              <w:rPr>
                <w:rFonts w:ascii="Cambria Math" w:hAnsi="Cambria Math" w:cs="Aharoni"/>
              </w:rPr>
              <m:t>H</m:t>
            </m:r>
          </m:e>
          <m:sub>
            <m:r>
              <w:rPr>
                <w:rFonts w:ascii="Cambria Math" w:hAnsi="Cambria Math" w:cs="Aharoni"/>
              </w:rPr>
              <m:t>j</m:t>
            </m:r>
          </m:sub>
        </m:sSub>
      </m:oMath>
      <w:r w:rsidR="008F7FD1">
        <w:rPr>
          <w:rFonts w:ascii="Times New Roman" w:eastAsiaTheme="minorEastAsia" w:hAnsi="Times New Roman" w:cs="Times New Roman"/>
        </w:rPr>
        <w:t xml:space="preserve"> are classical Hermite polynomials of order </w:t>
      </w:r>
      <m:oMath>
        <m:r>
          <w:rPr>
            <w:rFonts w:ascii="Cambria Math" w:eastAsiaTheme="minorEastAsia" w:hAnsi="Cambria Math" w:cs="Times New Roman"/>
          </w:rPr>
          <m:t>j≥0</m:t>
        </m:r>
      </m:oMath>
      <w:r w:rsidR="00562182">
        <w:rPr>
          <w:rFonts w:ascii="Times New Roman" w:eastAsiaTheme="minorEastAsia" w:hAnsi="Times New Roman" w:cs="Times New Roman"/>
        </w:rPr>
        <w:t xml:space="preserve"> (note that in (</w:t>
      </w:r>
      <w:r w:rsidR="00562182">
        <w:rPr>
          <w:rFonts w:ascii="Times New Roman" w:eastAsiaTheme="minorEastAsia" w:hAnsi="Times New Roman" w:cs="Times New Roman"/>
        </w:rPr>
        <w:fldChar w:fldCharType="begin"/>
      </w:r>
      <w:r w:rsidR="00562182">
        <w:rPr>
          <w:rFonts w:ascii="Times New Roman" w:eastAsiaTheme="minorEastAsia" w:hAnsi="Times New Roman" w:cs="Times New Roman"/>
        </w:rPr>
        <w:instrText xml:space="preserve"> REF P_X_Refinement \h </w:instrText>
      </w:r>
      <w:r w:rsidR="00562182">
        <w:rPr>
          <w:rFonts w:ascii="Times New Roman" w:eastAsiaTheme="minorEastAsia" w:hAnsi="Times New Roman" w:cs="Times New Roman"/>
        </w:rPr>
      </w:r>
      <w:r w:rsidR="00562182">
        <w:rPr>
          <w:rFonts w:ascii="Times New Roman" w:eastAsiaTheme="minorEastAsia" w:hAnsi="Times New Roman" w:cs="Times New Roman"/>
        </w:rPr>
        <w:fldChar w:fldCharType="separate"/>
      </w:r>
      <w:r w:rsidR="00F015B9">
        <w:rPr>
          <w:rFonts w:ascii="Times New Roman" w:hAnsi="Times New Roman" w:cs="Times New Roman"/>
          <w:noProof/>
        </w:rPr>
        <w:t>8</w:t>
      </w:r>
      <w:r w:rsidR="00562182">
        <w:rPr>
          <w:rFonts w:ascii="Times New Roman" w:eastAsiaTheme="minorEastAsia" w:hAnsi="Times New Roman" w:cs="Times New Roman"/>
        </w:rPr>
        <w:fldChar w:fldCharType="end"/>
      </w:r>
      <w:r w:rsidR="00562182">
        <w:rPr>
          <w:rFonts w:ascii="Times New Roman" w:eastAsiaTheme="minorEastAsia" w:hAnsi="Times New Roman" w:cs="Times New Roman"/>
        </w:rPr>
        <w:t xml:space="preserve">) the first and second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1</m:t>
                </m:r>
              </m:e>
            </m:d>
          </m:sup>
        </m:sSubSup>
      </m:oMath>
      <w:r w:rsidR="00562182">
        <w:rPr>
          <w:rFonts w:ascii="Times New Roman" w:eastAsiaTheme="minorEastAsia" w:hAnsi="Times New Roman" w:cs="Times New Roman"/>
        </w:rPr>
        <w:t xml:space="preserve">and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2</m:t>
                </m:r>
              </m:e>
            </m:d>
          </m:sup>
        </m:sSubSup>
      </m:oMath>
      <w:r w:rsidR="00562182">
        <w:rPr>
          <w:rFonts w:ascii="Times New Roman" w:eastAsiaTheme="minorEastAsia" w:hAnsi="Times New Roman" w:cs="Times New Roman"/>
        </w:rPr>
        <w:t xml:space="preserve"> can be shown to be 0 </w:t>
      </w:r>
      <w:r w:rsidR="00112CC1">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&lt;EndNote&gt;&lt;Cite&gt;&lt;Author&gt;Bakshi&lt;/Author&gt;&lt;Year&gt;2005&lt;/Year&gt;&lt;RecNum&gt;54&lt;/RecNum&gt;&lt;DisplayText&gt;(Bakshi &amp;amp; Ju 2005)&lt;/DisplayText&gt;&lt;record&gt;&lt;rec-number&gt;54&lt;/rec-number&gt;&lt;foreign-keys&gt;&lt;key app="EN" db-id="pee2tdf92v0wwqeztzi5zrxo2fvtxvt0zsad" timestamp="0"&gt;54&lt;/key&gt;&lt;/foreign-keys&gt;&lt;ref-type name="Journal Article"&gt;17&lt;/ref-type&gt;&lt;contributors&gt;&lt;authors&gt;&lt;author&gt;Bakshi, Gurdip&lt;/author&gt;&lt;author&gt;Ju, Nengjiu %J The Journal of Business&lt;/author&gt;&lt;/authors&gt;&lt;/contributors&gt;&lt;titles&gt;&lt;title&gt;A Refinement to Aït‐Sahalia&amp;apos;s (2002)“Maximum Likelihood Estimation of Discretely Sampled Diffusions: A Closed‐Form Approximation Approach”&lt;/title&gt;&lt;/titles&gt;&lt;pages&gt;2037-2052&lt;/pages&gt;&lt;volume&gt;78&lt;/volume&gt;&lt;number&gt;5&lt;/number&gt;&lt;dates&gt;&lt;year&gt;2005&lt;/year&gt;&lt;/dates&gt;&lt;isbn&gt;0021-9398&lt;/isbn&gt;&lt;urls&gt;&lt;/urls&gt;&lt;/record&gt;&lt;/Cite&gt;&lt;/EndNote&gt;</w:instrText>
      </w:r>
      <w:r w:rsidR="00112CC1">
        <w:rPr>
          <w:rFonts w:ascii="Times New Roman" w:eastAsiaTheme="minorEastAsia" w:hAnsi="Times New Roman" w:cs="Times New Roman"/>
        </w:rPr>
        <w:fldChar w:fldCharType="separate"/>
      </w:r>
      <w:r w:rsidR="00A201F4">
        <w:rPr>
          <w:rFonts w:ascii="Times New Roman" w:eastAsiaTheme="minorEastAsia" w:hAnsi="Times New Roman" w:cs="Times New Roman"/>
          <w:noProof/>
        </w:rPr>
        <w:t>(Bakshi &amp; Ju 2005)</w:t>
      </w:r>
      <w:r w:rsidR="00112CC1">
        <w:rPr>
          <w:rFonts w:ascii="Times New Roman" w:eastAsiaTheme="minorEastAsia" w:hAnsi="Times New Roman" w:cs="Times New Roman"/>
        </w:rPr>
        <w:fldChar w:fldCharType="end"/>
      </w:r>
      <w:r w:rsidR="0069253C">
        <w:rPr>
          <w:rFonts w:ascii="Times New Roman" w:eastAsiaTheme="minorEastAsia" w:hAnsi="Times New Roman" w:cs="Times New Roman"/>
        </w:rPr>
        <w:t xml:space="preserve">. Therefore, based on this algorithm </w:t>
      </w:r>
      <m:oMath>
        <m:r>
          <w:rPr>
            <w:rFonts w:ascii="Cambria Math" w:eastAsiaTheme="minorEastAsia" w:hAnsi="Cambria Math" w:cs="Times New Roman"/>
          </w:rPr>
          <m:t>j</m:t>
        </m:r>
      </m:oMath>
      <w:r w:rsidR="0069253C">
        <w:rPr>
          <w:rFonts w:ascii="Times New Roman" w:eastAsiaTheme="minorEastAsia" w:hAnsi="Times New Roman" w:cs="Times New Roman"/>
        </w:rPr>
        <w:t xml:space="preserve"> actually starts from 3</w:t>
      </w:r>
      <w:r w:rsidR="00562182">
        <w:rPr>
          <w:rFonts w:ascii="Times New Roman" w:eastAsiaTheme="minorEastAsia" w:hAnsi="Times New Roman" w:cs="Times New Roman"/>
        </w:rPr>
        <w:t>)</w:t>
      </w:r>
      <w:r w:rsidR="008F7FD1">
        <w:rPr>
          <w:rFonts w:ascii="Times New Roman" w:eastAsiaTheme="minorEastAsia" w:hAnsi="Times New Roman" w:cs="Times New Roman"/>
        </w:rPr>
        <w:t>.</w:t>
      </w:r>
      <w:r w:rsidR="0056218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Stated other way, the Hermite expansion coefficients </w:t>
      </w:r>
      <m:oMath>
        <m:sSub>
          <m:sSubPr>
            <m:ctrlPr>
              <w:rPr>
                <w:rFonts w:ascii="Cambria Math" w:eastAsiaTheme="minorEastAsia" w:hAnsi="Cambria Math" w:cs="Aharoni"/>
                <w:i/>
              </w:rPr>
            </m:ctrlPr>
          </m:sSubPr>
          <m:e>
            <m:r>
              <w:rPr>
                <w:rFonts w:ascii="Cambria Math" w:eastAsiaTheme="minorEastAsia" w:hAnsi="Cambria Math" w:cs="Aharoni"/>
              </w:rPr>
              <m:t>η</m:t>
            </m:r>
          </m:e>
          <m:sub>
            <m:r>
              <w:rPr>
                <w:rFonts w:ascii="Cambria Math" w:eastAsiaTheme="minorEastAsia" w:hAnsi="Cambria Math" w:cs="Aharoni"/>
              </w:rPr>
              <m:t>j</m:t>
            </m:r>
          </m:sub>
        </m:sSub>
        <m:d>
          <m:dPr>
            <m:ctrlPr>
              <w:rPr>
                <w:rFonts w:ascii="Cambria Math" w:eastAsiaTheme="minorEastAsia" w:hAnsi="Cambria Math" w:cs="Aharoni"/>
                <w:i/>
              </w:rPr>
            </m:ctrlPr>
          </m:dPr>
          <m:e>
            <m:sSub>
              <m:sSubPr>
                <m:ctrlPr>
                  <w:rPr>
                    <w:rFonts w:ascii="Cambria Math" w:eastAsiaTheme="minorEastAsia" w:hAnsi="Cambria Math" w:cs="Times New Roman"/>
                    <w:i/>
                  </w:rPr>
                </m:ctrlPr>
              </m:sSubPr>
              <m:e>
                <m:r>
                  <w:rPr>
                    <w:rFonts w:ascii="Cambria Math" w:eastAsiaTheme="minorEastAsia" w:hAnsi="Cambria Math" w:cs="Aharoni"/>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8F7FD1">
        <w:rPr>
          <w:rFonts w:ascii="Times New Roman" w:eastAsiaTheme="minorEastAsia" w:hAnsi="Times New Roman" w:cs="Times New Roman"/>
        </w:rPr>
        <w:t xml:space="preserve"> </w:t>
      </w:r>
      <w:r w:rsidR="001014F2">
        <w:rPr>
          <w:rFonts w:ascii="Times New Roman" w:eastAsiaTheme="minorEastAsia" w:hAnsi="Times New Roman" w:cs="Times New Roman"/>
        </w:rPr>
        <w:t>in (</w:t>
      </w:r>
      <w:r w:rsidR="002825FE">
        <w:rPr>
          <w:rFonts w:ascii="Times New Roman" w:eastAsiaTheme="minorEastAsia" w:hAnsi="Times New Roman" w:cs="Times New Roman"/>
        </w:rPr>
        <w:fldChar w:fldCharType="begin"/>
      </w:r>
      <w:r w:rsidR="002825FE">
        <w:rPr>
          <w:rFonts w:ascii="Times New Roman" w:eastAsiaTheme="minorEastAsia" w:hAnsi="Times New Roman" w:cs="Times New Roman"/>
        </w:rPr>
        <w:instrText xml:space="preserve"> REF EtaZ_Refinement \h </w:instrText>
      </w:r>
      <w:r w:rsidR="002825FE">
        <w:rPr>
          <w:rFonts w:ascii="Times New Roman" w:eastAsiaTheme="minorEastAsia" w:hAnsi="Times New Roman" w:cs="Times New Roman"/>
        </w:rPr>
      </w:r>
      <w:r w:rsidR="002825FE">
        <w:rPr>
          <w:rFonts w:ascii="Times New Roman" w:eastAsiaTheme="minorEastAsia" w:hAnsi="Times New Roman" w:cs="Times New Roman"/>
        </w:rPr>
        <w:fldChar w:fldCharType="separate"/>
      </w:r>
      <w:r w:rsidR="00F015B9">
        <w:rPr>
          <w:rFonts w:ascii="Times New Roman" w:hAnsi="Times New Roman" w:cs="Times New Roman"/>
          <w:noProof/>
        </w:rPr>
        <w:t>9</w:t>
      </w:r>
      <w:r w:rsidR="002825FE">
        <w:rPr>
          <w:rFonts w:ascii="Times New Roman" w:eastAsiaTheme="minorEastAsia" w:hAnsi="Times New Roman" w:cs="Times New Roman"/>
        </w:rPr>
        <w:fldChar w:fldCharType="end"/>
      </w:r>
      <w:r w:rsidR="001014F2">
        <w:rPr>
          <w:rFonts w:ascii="Times New Roman" w:eastAsiaTheme="minorEastAsia" w:hAnsi="Times New Roman" w:cs="Times New Roman"/>
        </w:rPr>
        <w:t xml:space="preserve">) </w:t>
      </w:r>
      <w:r w:rsidR="008F7FD1">
        <w:rPr>
          <w:rFonts w:ascii="Times New Roman" w:eastAsiaTheme="minorEastAsia" w:hAnsi="Times New Roman" w:cs="Times New Roman"/>
        </w:rPr>
        <w:t xml:space="preserve">are expressed in terms of moments of the powers of </w:t>
      </w:r>
      <m:oMath>
        <m:acc>
          <m:accPr>
            <m:ctrlPr>
              <w:rPr>
                <w:rFonts w:ascii="Cambria Math" w:eastAsiaTheme="minorEastAsia" w:hAnsi="Cambria Math" w:cs="Times New Roman"/>
                <w:i/>
              </w:rPr>
            </m:ctrlPr>
          </m:accPr>
          <m:e>
            <m:r>
              <w:rPr>
                <w:rFonts w:ascii="Cambria Math" w:eastAsiaTheme="minorEastAsia" w:hAnsi="Cambria Math" w:cs="Times New Roman"/>
              </w:rPr>
              <m:t>Z</m:t>
            </m:r>
          </m:e>
        </m:acc>
      </m:oMath>
      <w:r w:rsidR="00803A1C">
        <w:rPr>
          <w:rFonts w:ascii="Times New Roman" w:eastAsiaTheme="minorEastAsia" w:hAnsi="Times New Roman" w:cs="Times New Roman"/>
        </w:rPr>
        <w:t xml:space="preserve">, where the later can be expressed by the moments of the powers of </w:t>
      </w:r>
      <m:oMath>
        <m:r>
          <w:rPr>
            <w:rFonts w:ascii="Cambria Math" w:eastAsiaTheme="minorEastAsia" w:hAnsi="Cambria Math" w:cs="Times New Roman"/>
          </w:rPr>
          <m:t>Z</m:t>
        </m:r>
      </m:oMath>
      <w:r w:rsidR="00803A1C">
        <w:rPr>
          <w:rFonts w:ascii="Times New Roman" w:eastAsiaTheme="minorEastAsia" w:hAnsi="Times New Roman" w:cs="Times New Roman"/>
        </w:rPr>
        <w:t xml:space="preserve">, i.e.,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4D2BE3">
        <w:rPr>
          <w:rFonts w:ascii="Times New Roman" w:eastAsiaTheme="minorEastAsia" w:hAnsi="Times New Roman" w:cs="Times New Roman"/>
        </w:rPr>
        <w:t>,</w:t>
      </w:r>
      <w:r w:rsidR="00803A1C">
        <w:rPr>
          <w:rFonts w:ascii="Times New Roman" w:eastAsiaTheme="minorEastAsia" w:hAnsi="Times New Roman" w:cs="Times New Roman"/>
        </w:rPr>
        <w:t xml:space="preserve"> </w:t>
      </w:r>
      <m:oMath>
        <m:r>
          <w:rPr>
            <w:rFonts w:ascii="Cambria Math" w:eastAsiaTheme="minorEastAsia" w:hAnsi="Cambria Math" w:cs="Times New Roman"/>
          </w:rPr>
          <m:t>i≥0</m:t>
        </m:r>
      </m:oMath>
      <w:r w:rsidR="00803A1C">
        <w:rPr>
          <w:rFonts w:ascii="Times New Roman" w:eastAsiaTheme="minorEastAsia" w:hAnsi="Times New Roman" w:cs="Times New Roman"/>
        </w:rPr>
        <w:t xml:space="preserve">. </w:t>
      </w: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oMath>
      <w:r w:rsidR="00053B97">
        <w:rPr>
          <w:rFonts w:ascii="Times New Roman" w:eastAsiaTheme="minorEastAsia" w:hAnsi="Times New Roman" w:cs="Times New Roman"/>
        </w:rPr>
        <w:t xml:space="preserve"> can be approximated by </w:t>
      </w:r>
      <w:r w:rsidR="00D92199">
        <w:rPr>
          <w:rFonts w:ascii="Times New Roman" w:eastAsiaTheme="minorEastAsia" w:hAnsi="Times New Roman" w:cs="Times New Roman"/>
        </w:rPr>
        <w:t>a</w:t>
      </w:r>
      <w:r w:rsidR="00053B97">
        <w:rPr>
          <w:rFonts w:ascii="Times New Roman" w:eastAsiaTheme="minorEastAsia" w:hAnsi="Times New Roman" w:cs="Times New Roman"/>
        </w:rPr>
        <w:t xml:space="preserve"> T</w:t>
      </w:r>
      <w:r w:rsidR="000069BC">
        <w:rPr>
          <w:rFonts w:ascii="Times New Roman" w:eastAsiaTheme="minorEastAsia" w:hAnsi="Times New Roman" w:cs="Times New Roman"/>
        </w:rPr>
        <w:t>a</w:t>
      </w:r>
      <w:r w:rsidR="00053B97">
        <w:rPr>
          <w:rFonts w:ascii="Times New Roman" w:eastAsiaTheme="minorEastAsia" w:hAnsi="Times New Roman" w:cs="Times New Roman"/>
        </w:rPr>
        <w:t>ylor expansion</w:t>
      </w:r>
      <w:r w:rsidR="00077B2B">
        <w:rPr>
          <w:rFonts w:ascii="Times New Roman" w:eastAsiaTheme="minorEastAsia" w:hAnsi="Times New Roman" w:cs="Times New Roman"/>
        </w:rPr>
        <w:t xml:space="preserve"> in </w:t>
      </w:r>
      <m:oMath>
        <m:r>
          <w:rPr>
            <w:rFonts w:ascii="Cambria Math" w:hAnsi="Cambria Math" w:cs="Aharoni"/>
          </w:rPr>
          <m:t>∆</m:t>
        </m:r>
      </m:oMath>
      <w:r w:rsidR="00053B97">
        <w:rPr>
          <w:rFonts w:ascii="Times New Roman" w:eastAsiaTheme="minorEastAsia" w:hAnsi="Times New Roman" w:cs="Times New Roman"/>
        </w:rPr>
        <w:t xml:space="preserve"> up to order </w:t>
      </w:r>
      <m:oMath>
        <m:r>
          <w:rPr>
            <w:rFonts w:ascii="Cambria Math" w:eastAsiaTheme="minorEastAsia" w:hAnsi="Cambria Math" w:cs="Times New Roman"/>
          </w:rPr>
          <m:t>K</m:t>
        </m:r>
      </m:oMath>
      <w:r w:rsidR="00053B97">
        <w:rPr>
          <w:rFonts w:ascii="Times New Roman" w:eastAsiaTheme="minorEastAsia" w:hAnsi="Times New Roman" w:cs="Times New Roman"/>
        </w:rPr>
        <w:t xml:space="preserve"> as</w:t>
      </w:r>
      <w:r w:rsidR="001A2061">
        <w:rPr>
          <w:rFonts w:ascii="Times New Roman" w:eastAsiaTheme="minorEastAsia" w:hAnsi="Times New Roman" w:cs="Times New Roman"/>
        </w:rPr>
        <w:t xml:space="preserve"> </w:t>
      </w:r>
    </w:p>
    <w:p w14:paraId="2235132F" w14:textId="7721DED7" w:rsidR="00077B2B" w:rsidRPr="00077B2B" w:rsidRDefault="00077B2B" w:rsidP="00B07879">
      <w:pPr>
        <w:spacing w:after="120" w:line="480" w:lineRule="auto"/>
        <w:jc w:val="center"/>
        <w:rPr>
          <w:rFonts w:ascii="Times New Roman" w:eastAsiaTheme="minorEastAsia" w:hAnsi="Times New Roman" w:cs="Times New Roman"/>
        </w:rPr>
      </w:pPr>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r>
          <w:rPr>
            <w:rFonts w:ascii="Cambria Math" w:eastAsiaTheme="minorEastAsia" w:hAnsi="Cambria Math" w:cs="Times New Roman"/>
          </w:rPr>
          <m:t>~</m:t>
        </m:r>
        <m:nary>
          <m:naryPr>
            <m:chr m:val="∑"/>
            <m:limLoc m:val="undOvr"/>
            <m:ctrlPr>
              <w:rPr>
                <w:rFonts w:ascii="Cambria Math" w:hAnsi="Cambria Math" w:cs="Aharoni"/>
                <w:i/>
              </w:rPr>
            </m:ctrlPr>
          </m:naryPr>
          <m:sub>
            <m:r>
              <w:rPr>
                <w:rFonts w:ascii="Cambria Math" w:hAnsi="Cambria Math" w:cs="Aharoni"/>
              </w:rPr>
              <m:t>k=0</m:t>
            </m:r>
          </m:sub>
          <m:sup>
            <m:r>
              <m:rPr>
                <m:sty m:val="p"/>
              </m:rPr>
              <w:rPr>
                <w:rFonts w:ascii="Cambria Math" w:hAnsi="Cambria Math" w:cs="Aharoni"/>
              </w:rPr>
              <m:t>K</m:t>
            </m:r>
          </m:sup>
          <m:e>
            <m:sSubSup>
              <m:sSubSupPr>
                <m:ctrlPr>
                  <w:rPr>
                    <w:rFonts w:ascii="Cambria Math" w:hAnsi="Cambria Math" w:cs="Aharoni"/>
                    <w:i/>
                  </w:rPr>
                </m:ctrlPr>
              </m:sSubSupPr>
              <m:e>
                <m:limLow>
                  <m:limLowPr>
                    <m:ctrlPr>
                      <w:rPr>
                        <w:rFonts w:ascii="Cambria Math" w:hAnsi="Cambria Math" w:cs="Aharoni"/>
                        <w:i/>
                      </w:rPr>
                    </m:ctrlPr>
                  </m:limLowPr>
                  <m:e>
                    <m:r>
                      <m:rPr>
                        <m:sty m:val="p"/>
                      </m:rPr>
                      <w:rPr>
                        <w:rFonts w:ascii="Cambria Math" w:hAnsi="Cambria Math" w:cs="Aharoni"/>
                      </w:rPr>
                      <m:t>lim</m:t>
                    </m:r>
                  </m:e>
                  <m:lim>
                    <m:r>
                      <w:rPr>
                        <w:rFonts w:ascii="Cambria Math" w:hAnsi="Cambria Math" w:cs="Aharoni"/>
                      </w:rPr>
                      <m:t>x→</m:t>
                    </m:r>
                    <m:sSub>
                      <m:sSubPr>
                        <m:ctrlPr>
                          <w:rPr>
                            <w:rFonts w:ascii="Cambria Math" w:hAnsi="Cambria Math" w:cs="Aharoni"/>
                            <w:i/>
                          </w:rPr>
                        </m:ctrlPr>
                      </m:sSubPr>
                      <m:e>
                        <m:r>
                          <w:rPr>
                            <w:rFonts w:ascii="Cambria Math" w:hAnsi="Cambria Math" w:cs="Aharoni"/>
                          </w:rPr>
                          <m:t>x</m:t>
                        </m:r>
                      </m:e>
                      <m:sub>
                        <m:r>
                          <w:rPr>
                            <w:rFonts w:ascii="Cambria Math" w:hAnsi="Cambria Math" w:cs="Aharoni"/>
                          </w:rPr>
                          <m:t>0</m:t>
                        </m:r>
                      </m:sub>
                    </m:sSub>
                  </m:lim>
                </m:limLow>
                <m:r>
                  <m:rPr>
                    <m:scr m:val="script"/>
                  </m:rPr>
                  <w:rPr>
                    <w:rFonts w:ascii="Cambria Math" w:hAnsi="Cambria Math" w:cs="Aharoni"/>
                  </w:rPr>
                  <m:t>B</m:t>
                </m:r>
              </m:e>
              <m:sub>
                <m:r>
                  <w:rPr>
                    <w:rFonts w:ascii="Cambria Math" w:eastAsiaTheme="minorEastAsia" w:hAnsi="Cambria Math" w:cs="Times New Roman"/>
                  </w:rPr>
                  <m:t>θ</m:t>
                </m:r>
              </m:sub>
              <m:sup>
                <m:r>
                  <w:rPr>
                    <w:rFonts w:ascii="Cambria Math" w:hAnsi="Cambria Math" w:cs="Aharoni"/>
                  </w:rPr>
                  <m:t>k</m:t>
                </m:r>
              </m:sup>
            </m:sSubSup>
            <m:d>
              <m:dPr>
                <m:ctrlPr>
                  <w:rPr>
                    <w:rFonts w:ascii="Cambria Math" w:hAnsi="Cambria Math" w:cs="Aharoni"/>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i</m:t>
                    </m:r>
                  </m:sup>
                </m:sSup>
              </m:e>
            </m:d>
          </m:e>
        </m:nary>
        <m:f>
          <m:fPr>
            <m:ctrlPr>
              <w:rPr>
                <w:rFonts w:ascii="Cambria Math" w:hAnsi="Cambria Math" w:cs="Aharoni"/>
                <w:i/>
              </w:rPr>
            </m:ctrlPr>
          </m:fPr>
          <m:num>
            <m:sSup>
              <m:sSupPr>
                <m:ctrlPr>
                  <w:rPr>
                    <w:rFonts w:ascii="Cambria Math" w:hAnsi="Cambria Math" w:cs="Aharoni"/>
                    <w:i/>
                  </w:rPr>
                </m:ctrlPr>
              </m:sSupPr>
              <m:e>
                <m:r>
                  <w:rPr>
                    <w:rFonts w:ascii="Cambria Math" w:hAnsi="Cambria Math" w:cs="Aharoni"/>
                  </w:rPr>
                  <m:t>∆</m:t>
                </m:r>
              </m:e>
              <m:sup>
                <m:r>
                  <w:rPr>
                    <w:rFonts w:ascii="Cambria Math" w:hAnsi="Cambria Math" w:cs="Aharoni"/>
                  </w:rPr>
                  <m:t>k</m:t>
                </m:r>
              </m:sup>
            </m:sSup>
          </m:num>
          <m:den>
            <m:r>
              <w:rPr>
                <w:rFonts w:ascii="Cambria Math" w:hAnsi="Cambria Math" w:cs="Aharoni"/>
              </w:rPr>
              <m:t>k!</m:t>
            </m:r>
          </m:den>
        </m:f>
        <m:r>
          <w:rPr>
            <w:rFonts w:ascii="Cambria Math" w:eastAsiaTheme="minorEastAsia" w:hAnsi="Cambria Math" w:cs="Times New Roman"/>
          </w:rPr>
          <m:t>,</m:t>
        </m:r>
      </m:oMath>
      <w:r w:rsidR="00B01D39">
        <w:rPr>
          <w:rFonts w:ascii="Times New Roman" w:eastAsiaTheme="minorEastAsia" w:hAnsi="Times New Roman" w:cs="Times New Roman"/>
        </w:rPr>
        <w:t xml:space="preserve"> </w:t>
      </w:r>
    </w:p>
    <w:p w14:paraId="692DA7F2" w14:textId="77777777" w:rsidR="00077B2B" w:rsidRDefault="00077B2B" w:rsidP="00B07879">
      <w:pPr>
        <w:spacing w:after="12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oMath>
      <w:r>
        <w:rPr>
          <w:rFonts w:ascii="Times New Roman" w:eastAsiaTheme="minorEastAsia" w:hAnsi="Times New Roman" w:cs="Times New Roman"/>
        </w:rPr>
        <w:t xml:space="preserve"> is the ‘</w:t>
      </w:r>
      <w:r w:rsidRPr="008069C1">
        <w:rPr>
          <w:rFonts w:ascii="Times New Roman" w:eastAsiaTheme="minorEastAsia" w:hAnsi="Times New Roman" w:cs="Times New Roman"/>
          <w:i/>
          <w:iCs/>
        </w:rPr>
        <w:t>infinitesimal</w:t>
      </w:r>
      <w:r>
        <w:rPr>
          <w:rFonts w:ascii="Times New Roman" w:eastAsiaTheme="minorEastAsia" w:hAnsi="Times New Roman" w:cs="Times New Roman"/>
        </w:rPr>
        <w:t xml:space="preserve"> </w:t>
      </w:r>
      <w:r w:rsidRPr="008069C1">
        <w:rPr>
          <w:rFonts w:ascii="Times New Roman" w:eastAsiaTheme="minorEastAsia" w:hAnsi="Times New Roman" w:cs="Times New Roman"/>
          <w:i/>
          <w:iCs/>
        </w:rPr>
        <w:t>generator’</w:t>
      </w:r>
      <w:r>
        <w:rPr>
          <w:rFonts w:ascii="Times New Roman" w:eastAsiaTheme="minorEastAsia" w:hAnsi="Times New Roman" w:cs="Times New Roman"/>
        </w:rPr>
        <w:t xml:space="preserve"> of the process </w:t>
      </w:r>
      <m:oMath>
        <m:r>
          <w:rPr>
            <w:rFonts w:ascii="Cambria Math" w:eastAsiaTheme="minorEastAsia" w:hAnsi="Cambria Math" w:cs="Times New Roman"/>
          </w:rPr>
          <m:t>X</m:t>
        </m:r>
      </m:oMath>
      <w:r>
        <w:rPr>
          <w:rFonts w:ascii="Times New Roman" w:eastAsiaTheme="minorEastAsia" w:hAnsi="Times New Roman" w:cs="Times New Roman"/>
        </w:rPr>
        <w:t xml:space="preserve"> which is defined as</w:t>
      </w:r>
    </w:p>
    <w:p w14:paraId="1790DFC2" w14:textId="71A8E338" w:rsidR="00077B2B" w:rsidRDefault="00BD2EE3" w:rsidP="00B07879">
      <w:pPr>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m:rPr>
                <m:scr m:val="script"/>
              </m:rPr>
              <w:rPr>
                <w:rFonts w:ascii="Cambria Math" w:hAnsi="Cambria Math" w:cs="Aharoni"/>
              </w:rPr>
              <m:t>B</m:t>
            </m:r>
          </m:e>
          <m:sub>
            <m:r>
              <w:rPr>
                <w:rFonts w:ascii="Cambria Math" w:eastAsiaTheme="minorEastAsia" w:hAnsi="Cambria Math" w:cs="Times New Roman"/>
              </w:rPr>
              <m:t>θ</m:t>
            </m:r>
          </m:sub>
        </m:sSub>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r>
              <w:rPr>
                <w:rFonts w:ascii="Cambria Math" w:hAnsi="Cambria Math" w:cs="Times New Roman"/>
              </w:rPr>
              <m:t>θ</m:t>
            </m:r>
          </m:e>
        </m:d>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m:t>
        </m:r>
      </m:oMath>
      <w:r w:rsidR="00077B2B">
        <w:rPr>
          <w:rFonts w:ascii="Times New Roman" w:eastAsiaTheme="minorEastAsia" w:hAnsi="Times New Roman" w:cs="Times New Roman"/>
        </w:rPr>
        <w:t xml:space="preserve"> </w:t>
      </w:r>
    </w:p>
    <w:p w14:paraId="2BE4DE15" w14:textId="1F3B4DCA" w:rsidR="001014F2" w:rsidRPr="00F03E71" w:rsidRDefault="004E4165"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Clearly, this leads us</w:t>
      </w:r>
      <w:r w:rsidR="00086F28">
        <w:rPr>
          <w:rFonts w:ascii="Times New Roman" w:eastAsiaTheme="minorEastAsia" w:hAnsi="Times New Roman" w:cs="Times New Roman"/>
        </w:rPr>
        <w:t xml:space="preserve"> to an approximation in terms of the parameters J and K, say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X</m:t>
            </m:r>
          </m:sub>
          <m:sup>
            <m:d>
              <m:dPr>
                <m:ctrlPr>
                  <w:rPr>
                    <w:rFonts w:ascii="Cambria Math" w:eastAsiaTheme="minorEastAsia" w:hAnsi="Cambria Math" w:cs="Times New Roman"/>
                    <w:i/>
                  </w:rPr>
                </m:ctrlPr>
              </m:dPr>
              <m:e>
                <m:r>
                  <w:rPr>
                    <w:rFonts w:ascii="Cambria Math" w:eastAsiaTheme="minorEastAsia" w:hAnsi="Cambria Math" w:cs="Times New Roman"/>
                  </w:rPr>
                  <m:t>J,K</m:t>
                </m:r>
              </m:e>
            </m:d>
          </m:sup>
        </m:sSubSup>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;θ</m:t>
            </m:r>
          </m:e>
        </m:d>
      </m:oMath>
      <w:r w:rsidR="00086F28">
        <w:rPr>
          <w:rFonts w:ascii="Times New Roman" w:eastAsiaTheme="minorEastAsia" w:hAnsi="Times New Roman" w:cs="Times New Roman"/>
        </w:rPr>
        <w:t xml:space="preserve">, for the conditional density of </w:t>
      </w:r>
      <m:oMath>
        <m:r>
          <w:rPr>
            <w:rFonts w:ascii="Cambria Math" w:eastAsiaTheme="minorEastAsia" w:hAnsi="Cambria Math" w:cs="Times New Roman"/>
          </w:rPr>
          <m:t>X</m:t>
        </m:r>
      </m:oMath>
      <w:r w:rsidR="00F03E71">
        <w:rPr>
          <w:rFonts w:ascii="Times New Roman" w:eastAsiaTheme="minorEastAsia" w:hAnsi="Times New Roman" w:cs="Times New Roman"/>
        </w:rPr>
        <w:t xml:space="preserve"> in (</w:t>
      </w:r>
      <w:r w:rsidR="00F03E71">
        <w:rPr>
          <w:rFonts w:ascii="Times New Roman" w:eastAsiaTheme="minorEastAsia" w:hAnsi="Times New Roman" w:cs="Times New Roman"/>
        </w:rPr>
        <w:fldChar w:fldCharType="begin"/>
      </w:r>
      <w:r w:rsidR="00F03E71">
        <w:rPr>
          <w:rFonts w:ascii="Times New Roman" w:eastAsiaTheme="minorEastAsia" w:hAnsi="Times New Roman" w:cs="Times New Roman"/>
        </w:rPr>
        <w:instrText xml:space="preserve"> REF P_X_Refinement \h </w:instrText>
      </w:r>
      <w:r w:rsidR="00F03E71">
        <w:rPr>
          <w:rFonts w:ascii="Times New Roman" w:eastAsiaTheme="minorEastAsia" w:hAnsi="Times New Roman" w:cs="Times New Roman"/>
        </w:rPr>
      </w:r>
      <w:r w:rsidR="00F03E71">
        <w:rPr>
          <w:rFonts w:ascii="Times New Roman" w:eastAsiaTheme="minorEastAsia" w:hAnsi="Times New Roman" w:cs="Times New Roman"/>
        </w:rPr>
        <w:fldChar w:fldCharType="separate"/>
      </w:r>
      <w:r w:rsidR="00F015B9">
        <w:rPr>
          <w:rFonts w:ascii="Times New Roman" w:hAnsi="Times New Roman" w:cs="Times New Roman"/>
          <w:noProof/>
        </w:rPr>
        <w:t>8</w:t>
      </w:r>
      <w:r w:rsidR="00F03E71">
        <w:rPr>
          <w:rFonts w:ascii="Times New Roman" w:eastAsiaTheme="minorEastAsia" w:hAnsi="Times New Roman" w:cs="Times New Roman"/>
        </w:rPr>
        <w:fldChar w:fldCharType="end"/>
      </w:r>
      <w:r w:rsidR="00F03E71">
        <w:rPr>
          <w:rFonts w:ascii="Times New Roman" w:eastAsiaTheme="minorEastAsia" w:hAnsi="Times New Roman" w:cs="Times New Roman"/>
        </w:rPr>
        <w:t xml:space="preserve">) where the </w:t>
      </w:r>
      <w:proofErr w:type="spellStart"/>
      <w:r w:rsidR="00F03E71">
        <w:rPr>
          <w:rFonts w:ascii="Times New Roman" w:eastAsiaTheme="minorEastAsia" w:hAnsi="Times New Roman" w:cs="Times New Roman"/>
        </w:rPr>
        <w:t>Hermite</w:t>
      </w:r>
      <w:proofErr w:type="spellEnd"/>
      <w:r w:rsidR="00F03E71">
        <w:rPr>
          <w:rFonts w:ascii="Times New Roman" w:eastAsiaTheme="minorEastAsia" w:hAnsi="Times New Roman" w:cs="Times New Roman"/>
        </w:rPr>
        <w:t xml:space="preserve">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m:t>
                </m:r>
              </m:e>
            </m:d>
          </m:sup>
        </m:sSubSup>
      </m:oMath>
      <w:r w:rsidR="00F03E71">
        <w:rPr>
          <w:rFonts w:ascii="Times New Roman" w:eastAsiaTheme="minorEastAsia" w:hAnsi="Times New Roman" w:cs="Times New Roman"/>
        </w:rPr>
        <w:t xml:space="preserve"> are approximated by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086F28">
        <w:rPr>
          <w:rFonts w:ascii="Times New Roman" w:eastAsiaTheme="minorEastAsia" w:hAnsi="Times New Roman" w:cs="Times New Roman"/>
        </w:rPr>
        <w:t>.</w:t>
      </w:r>
      <w:r w:rsidR="007C0DC5">
        <w:rPr>
          <w:rFonts w:ascii="Times New Roman" w:eastAsiaTheme="minorEastAsia" w:hAnsi="Times New Roman" w:cs="Times New Roman"/>
        </w:rPr>
        <w:t xml:space="preserve"> </w:t>
      </w:r>
      <w:r w:rsidR="001014F2">
        <w:rPr>
          <w:rFonts w:ascii="Times New Roman" w:eastAsiaTheme="minorEastAsia" w:hAnsi="Times New Roman" w:cs="Times New Roman"/>
        </w:rPr>
        <w:t>It is important to note that</w:t>
      </w:r>
      <w:r w:rsidR="00F03E71">
        <w:rPr>
          <w:rFonts w:ascii="Times New Roman" w:eastAsiaTheme="minorEastAsia" w:hAnsi="Times New Roman" w:cs="Times New Roman"/>
        </w:rPr>
        <w:t xml:space="preserve"> all Hermite expansion coefficients </w:t>
      </w:r>
      <m:oMath>
        <m:sSubSup>
          <m:sSubSupPr>
            <m:ctrlPr>
              <w:rPr>
                <w:rFonts w:ascii="Cambria Math" w:hAnsi="Cambria Math" w:cs="Aharoni"/>
                <w:i/>
              </w:rPr>
            </m:ctrlPr>
          </m:sSubSupPr>
          <m:e>
            <m:r>
              <w:rPr>
                <w:rFonts w:ascii="Cambria Math" w:hAnsi="Cambria Math" w:cs="Aharoni"/>
              </w:rPr>
              <m:t>η</m:t>
            </m:r>
          </m:e>
          <m:sub>
            <m:r>
              <w:rPr>
                <w:rFonts w:ascii="Cambria Math" w:hAnsi="Cambria Math" w:cs="Aharoni"/>
              </w:rPr>
              <m:t>Z</m:t>
            </m:r>
          </m:sub>
          <m:sup>
            <m:d>
              <m:dPr>
                <m:ctrlPr>
                  <w:rPr>
                    <w:rFonts w:ascii="Cambria Math" w:hAnsi="Cambria Math" w:cs="Aharoni"/>
                    <w:i/>
                  </w:rPr>
                </m:ctrlPr>
              </m:dPr>
              <m:e>
                <m:r>
                  <w:rPr>
                    <w:rFonts w:ascii="Cambria Math" w:hAnsi="Cambria Math" w:cs="Aharoni"/>
                  </w:rPr>
                  <m:t>j,K</m:t>
                </m:r>
              </m:e>
            </m:d>
          </m:sup>
        </m:sSubSup>
      </m:oMath>
      <w:r w:rsidR="00F03E71">
        <w:rPr>
          <w:rFonts w:ascii="Times New Roman" w:eastAsiaTheme="minorEastAsia" w:hAnsi="Times New Roman" w:cs="Times New Roman"/>
        </w:rPr>
        <w:t xml:space="preserve"> can be expressed by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F03E71">
        <w:rPr>
          <w:rFonts w:ascii="Times New Roman" w:eastAsiaTheme="minorEastAsia" w:hAnsi="Times New Roman" w:cs="Times New Roman"/>
        </w:rPr>
        <w:t xml:space="preserve"> and its higher</w:t>
      </w:r>
      <w:r w:rsidR="000972AA">
        <w:rPr>
          <w:rFonts w:ascii="Times New Roman" w:eastAsiaTheme="minorEastAsia" w:hAnsi="Times New Roman" w:cs="Times New Roman"/>
        </w:rPr>
        <w:t xml:space="preserve"> order</w:t>
      </w:r>
      <w:r w:rsidR="00F03E71">
        <w:rPr>
          <w:rFonts w:ascii="Times New Roman" w:eastAsiaTheme="minorEastAsia" w:hAnsi="Times New Roman" w:cs="Times New Roman"/>
        </w:rPr>
        <w:t xml:space="preserve">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2K-2 and by </w:t>
      </w:r>
      <m:oMath>
        <m:r>
          <w:rPr>
            <w:rFonts w:ascii="Cambria Math" w:eastAsiaTheme="minorEastAsia" w:hAnsi="Cambria Math" w:cs="Times New Roman"/>
          </w:rPr>
          <m:t>σ(x)</m:t>
        </m:r>
      </m:oMath>
      <w:r w:rsidR="00F03E71">
        <w:rPr>
          <w:rFonts w:ascii="Times New Roman" w:eastAsiaTheme="minorEastAsia" w:hAnsi="Times New Roman" w:cs="Times New Roman"/>
        </w:rPr>
        <w:t xml:space="preserve"> and its higher derivatives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F03E71">
        <w:rPr>
          <w:rFonts w:ascii="Times New Roman" w:eastAsiaTheme="minorEastAsia" w:hAnsi="Times New Roman" w:cs="Times New Roman"/>
        </w:rPr>
        <w:t xml:space="preserve"> up to order 2K-</w:t>
      </w:r>
      <w:r w:rsidR="00536ABA">
        <w:rPr>
          <w:rFonts w:ascii="Times New Roman" w:eastAsiaTheme="minorEastAsia" w:hAnsi="Times New Roman" w:cs="Times New Roman"/>
        </w:rPr>
        <w:t>1. We</w:t>
      </w:r>
      <w:r w:rsidR="001014F2">
        <w:rPr>
          <w:rFonts w:ascii="Times New Roman" w:eastAsiaTheme="minorEastAsia" w:hAnsi="Times New Roman" w:cs="Times New Roman"/>
        </w:rPr>
        <w:t xml:space="preserve"> will discuss on this extremely important point in more details in Appendix </w:t>
      </w:r>
      <w:r w:rsidR="00F43A72">
        <w:rPr>
          <w:rFonts w:ascii="Times New Roman" w:eastAsiaTheme="minorEastAsia" w:hAnsi="Times New Roman" w:cs="Times New Roman"/>
        </w:rPr>
        <w:t>G</w:t>
      </w:r>
      <w:r w:rsidR="001014F2">
        <w:rPr>
          <w:rFonts w:ascii="Times New Roman" w:eastAsiaTheme="minorEastAsia" w:hAnsi="Times New Roman" w:cs="Times New Roman"/>
        </w:rPr>
        <w:t>.</w:t>
      </w:r>
      <w:r w:rsidR="001014F2">
        <w:rPr>
          <w:rFonts w:ascii="Times New Roman" w:eastAsiaTheme="minorEastAsia" w:hAnsi="Times New Roman" w:cs="Times New Roman"/>
          <w:color w:val="FF0000"/>
        </w:rPr>
        <w:t xml:space="preserve"> </w:t>
      </w:r>
    </w:p>
    <w:p w14:paraId="1EB0DE4F" w14:textId="245EE3DC" w:rsidR="00EF2C9F" w:rsidRPr="00A201F4" w:rsidRDefault="00D842B6" w:rsidP="00B07879">
      <w:pPr>
        <w:spacing w:line="480" w:lineRule="auto"/>
        <w:jc w:val="both"/>
        <w:rPr>
          <w:rFonts w:ascii="Times New Roman" w:hAnsi="Times New Roman" w:cs="Times New Roman"/>
          <w:b/>
          <w:sz w:val="24"/>
          <w:szCs w:val="24"/>
        </w:rPr>
      </w:pPr>
      <w:r w:rsidRPr="00A201F4">
        <w:rPr>
          <w:rFonts w:ascii="Times New Roman" w:hAnsi="Times New Roman" w:cs="Times New Roman"/>
          <w:b/>
          <w:sz w:val="24"/>
          <w:szCs w:val="24"/>
        </w:rPr>
        <w:t xml:space="preserve">Appendix </w:t>
      </w:r>
      <w:r w:rsidR="00A00A9A">
        <w:rPr>
          <w:rFonts w:ascii="Times New Roman" w:hAnsi="Times New Roman" w:cs="Times New Roman"/>
          <w:b/>
          <w:sz w:val="24"/>
          <w:szCs w:val="24"/>
        </w:rPr>
        <w:t>G</w:t>
      </w:r>
      <w:r w:rsidRPr="00A201F4">
        <w:rPr>
          <w:rFonts w:ascii="Times New Roman" w:hAnsi="Times New Roman" w:cs="Times New Roman"/>
          <w:b/>
          <w:sz w:val="24"/>
          <w:szCs w:val="24"/>
        </w:rPr>
        <w:t>.</w:t>
      </w:r>
      <w:r w:rsidR="00AC1595" w:rsidRPr="00A201F4">
        <w:rPr>
          <w:rFonts w:ascii="Times New Roman" w:hAnsi="Times New Roman" w:cs="Times New Roman"/>
          <w:b/>
          <w:sz w:val="24"/>
          <w:szCs w:val="24"/>
        </w:rPr>
        <w:t xml:space="preserve"> </w:t>
      </w:r>
      <w:r w:rsidR="00EB588F" w:rsidRPr="00A201F4">
        <w:rPr>
          <w:rFonts w:ascii="Times New Roman" w:hAnsi="Times New Roman" w:cs="Times New Roman"/>
          <w:b/>
          <w:sz w:val="24"/>
          <w:szCs w:val="24"/>
        </w:rPr>
        <w:t xml:space="preserve">Several reasons for the superiority of </w:t>
      </w:r>
      <w:r w:rsidR="00EF2C9F" w:rsidRPr="00A201F4">
        <w:rPr>
          <w:rFonts w:ascii="Times New Roman" w:hAnsi="Times New Roman" w:cs="Times New Roman"/>
          <w:b/>
          <w:sz w:val="24"/>
          <w:szCs w:val="24"/>
        </w:rPr>
        <w:t>s</w:t>
      </w:r>
      <w:r w:rsidR="00AC1595" w:rsidRPr="00A201F4">
        <w:rPr>
          <w:rFonts w:ascii="Times New Roman" w:hAnsi="Times New Roman" w:cs="Times New Roman"/>
          <w:b/>
          <w:sz w:val="24"/>
          <w:szCs w:val="24"/>
        </w:rPr>
        <w:t xml:space="preserve">pline </w:t>
      </w:r>
      <w:r w:rsidR="00EF2C9F" w:rsidRPr="00A201F4">
        <w:rPr>
          <w:rFonts w:ascii="Times New Roman" w:hAnsi="Times New Roman" w:cs="Times New Roman"/>
          <w:b/>
          <w:sz w:val="24"/>
          <w:szCs w:val="24"/>
        </w:rPr>
        <w:t xml:space="preserve">modeling </w:t>
      </w:r>
      <w:r w:rsidR="00EB588F" w:rsidRPr="00A201F4">
        <w:rPr>
          <w:rFonts w:ascii="Times New Roman" w:hAnsi="Times New Roman" w:cs="Times New Roman"/>
          <w:b/>
          <w:sz w:val="24"/>
          <w:szCs w:val="24"/>
        </w:rPr>
        <w:t>in</w:t>
      </w:r>
      <w:r w:rsidR="00EF2C9F" w:rsidRPr="00A201F4">
        <w:rPr>
          <w:rFonts w:ascii="Times New Roman" w:hAnsi="Times New Roman" w:cs="Times New Roman"/>
          <w:b/>
          <w:sz w:val="24"/>
          <w:szCs w:val="24"/>
        </w:rPr>
        <w:t xml:space="preserve"> Hermite reconstruction</w:t>
      </w:r>
    </w:p>
    <w:p w14:paraId="7233A1F3" w14:textId="40343ACA" w:rsidR="00E61C38" w:rsidRDefault="00AC159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Appendix </w:t>
      </w:r>
      <w:r w:rsidR="00F43A72">
        <w:rPr>
          <w:rFonts w:ascii="Times New Roman" w:eastAsiaTheme="minorEastAsia" w:hAnsi="Times New Roman" w:cs="Times New Roman"/>
        </w:rPr>
        <w:t xml:space="preserve">E </w:t>
      </w:r>
      <w:r>
        <w:rPr>
          <w:rFonts w:ascii="Times New Roman" w:eastAsiaTheme="minorEastAsia" w:hAnsi="Times New Roman" w:cs="Times New Roman"/>
        </w:rPr>
        <w:t xml:space="preserve">we argued that using the approach by </w:t>
      </w:r>
      <w:proofErr w:type="spellStart"/>
      <w:r w:rsidRPr="00C80C5B">
        <w:rPr>
          <w:rFonts w:ascii="Times New Roman" w:hAnsi="Times New Roman" w:cs="Times New Roman"/>
        </w:rPr>
        <w:t>A</w:t>
      </w:r>
      <w:r w:rsidRPr="00C80C5B">
        <w:rPr>
          <w:rFonts w:ascii="Times New Roman" w:hAnsi="Times New Roman" w:cs="Times New Roman"/>
          <w:color w:val="222222"/>
          <w:spacing w:val="2"/>
          <w:shd w:val="clear" w:color="auto" w:fill="FCFCFC"/>
        </w:rPr>
        <w:t>ï</w:t>
      </w:r>
      <w:r w:rsidRPr="00C80C5B">
        <w:rPr>
          <w:rFonts w:ascii="Times New Roman" w:hAnsi="Times New Roman" w:cs="Times New Roman"/>
        </w:rPr>
        <w:t>t-Sahalia</w:t>
      </w:r>
      <w:proofErr w:type="spellEnd"/>
      <w:r>
        <w:rPr>
          <w:rFonts w:ascii="Times New Roman" w:hAnsi="Times New Roman" w:cs="Times New Roman"/>
        </w:rPr>
        <w:t xml:space="preserve"> </w:t>
      </w:r>
      <w:proofErr w:type="spellStart"/>
      <w:r>
        <w:rPr>
          <w:rFonts w:ascii="Times New Roman" w:hAnsi="Times New Roman" w:cs="Times New Roman"/>
        </w:rPr>
        <w:t>Hermite</w:t>
      </w:r>
      <w:proofErr w:type="spellEnd"/>
      <w:r>
        <w:rPr>
          <w:rFonts w:ascii="Times New Roman" w:hAnsi="Times New Roman" w:cs="Times New Roman"/>
        </w:rPr>
        <w:t xml:space="preserve"> expansion coefficients</w:t>
      </w:r>
      <w:r>
        <w:rPr>
          <w:rFonts w:ascii="Times New Roman" w:eastAsiaTheme="minorEastAsia" w:hAnsi="Times New Roman" w:cs="Times New Roman"/>
        </w:rPr>
        <w:t xml:space="preserve"> can be expressed by</w:t>
      </w:r>
      <w:r w:rsidR="00B51C5B">
        <w:rPr>
          <w:rFonts w:ascii="Times New Roman" w:eastAsiaTheme="minorEastAsia" w:hAnsi="Times New Roman" w:cs="Times New Roman"/>
        </w:rPr>
        <w:t xml:space="preserve"> the drift function of the process </w:t>
      </w:r>
      <m:oMath>
        <m:r>
          <w:rPr>
            <w:rFonts w:ascii="Cambria Math" w:eastAsiaTheme="minorEastAsia" w:hAnsi="Cambria Math" w:cs="Times New Roman"/>
          </w:rPr>
          <m:t>Y</m:t>
        </m:r>
      </m:oMath>
      <w:r w:rsidR="00B51C5B">
        <w:rPr>
          <w:rFonts w:ascii="Times New Roman" w:eastAsiaTheme="minorEastAsia" w:hAnsi="Times New Roman" w:cs="Times New Roman"/>
        </w:rPr>
        <w:t xml:space="preserve">,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sidR="00B51C5B">
        <w:rPr>
          <w:rFonts w:ascii="Times New Roman" w:eastAsiaTheme="minorEastAsia" w:hAnsi="Times New Roman" w:cs="Times New Roman"/>
        </w:rPr>
        <w:t>,</w:t>
      </w:r>
      <w:r>
        <w:rPr>
          <w:rFonts w:ascii="Times New Roman" w:eastAsiaTheme="minorEastAsia" w:hAnsi="Times New Roman" w:cs="Times New Roman"/>
        </w:rPr>
        <w:t xml:space="preserve"> and its higher</w:t>
      </w:r>
      <w:r w:rsidR="00FA58C0">
        <w:rPr>
          <w:rFonts w:ascii="Times New Roman" w:eastAsiaTheme="minorEastAsia" w:hAnsi="Times New Roman" w:cs="Times New Roman"/>
        </w:rPr>
        <w:t xml:space="preserve"> order</w:t>
      </w:r>
      <w:r>
        <w:rPr>
          <w:rFonts w:ascii="Times New Roman" w:eastAsiaTheme="minorEastAsia" w:hAnsi="Times New Roman" w:cs="Times New Roman"/>
        </w:rPr>
        <w:t xml:space="preserve"> derivatives up to order 2K-2, i.e.,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sup>
        </m:sSup>
      </m:oMath>
      <w:r>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e>
          <m:sup>
            <m:r>
              <w:rPr>
                <w:rFonts w:ascii="Cambria Math" w:eastAsiaTheme="minorEastAsia" w:hAnsi="Cambria Math" w:cs="Times New Roman"/>
              </w:rPr>
              <m:t>[</m:t>
            </m:r>
            <m:r>
              <m:rPr>
                <m:sty m:val="p"/>
              </m:rPr>
              <w:rPr>
                <w:rFonts w:ascii="Cambria Math" w:eastAsiaTheme="minorEastAsia" w:hAnsi="Cambria Math" w:cs="Times New Roman"/>
              </w:rPr>
              <m:t>2K-2</m:t>
            </m:r>
            <m:r>
              <w:rPr>
                <w:rFonts w:ascii="Cambria Math" w:eastAsiaTheme="minorEastAsia" w:hAnsi="Cambria Math" w:cs="Times New Roman"/>
              </w:rPr>
              <m:t>]</m:t>
            </m:r>
          </m:sup>
        </m:sSup>
      </m:oMath>
      <w:r>
        <w:rPr>
          <w:rFonts w:ascii="Times New Roman" w:eastAsiaTheme="minorEastAsia" w:hAnsi="Times New Roman" w:cs="Times New Roman"/>
        </w:rPr>
        <w:t xml:space="preserve">. </w:t>
      </w:r>
      <w:r w:rsidR="00C56EFF">
        <w:rPr>
          <w:rFonts w:ascii="Times New Roman" w:eastAsiaTheme="minorEastAsia" w:hAnsi="Times New Roman" w:cs="Times New Roman"/>
        </w:rPr>
        <w:t xml:space="preserve">Likewise, we also argued in </w:t>
      </w:r>
      <w:bookmarkStart w:id="14" w:name="AppendixG"/>
      <w:r w:rsidR="00C56EFF">
        <w:rPr>
          <w:rFonts w:ascii="Times New Roman" w:eastAsiaTheme="minorEastAsia" w:hAnsi="Times New Roman" w:cs="Times New Roman"/>
        </w:rPr>
        <w:t xml:space="preserve">Appendix </w:t>
      </w:r>
      <w:bookmarkEnd w:id="14"/>
      <w:r w:rsidR="00F43A72">
        <w:rPr>
          <w:rFonts w:ascii="Times New Roman" w:eastAsiaTheme="minorEastAsia" w:hAnsi="Times New Roman" w:cs="Times New Roman"/>
        </w:rPr>
        <w:t xml:space="preserve">F </w:t>
      </w:r>
      <w:r w:rsidR="00C56EFF">
        <w:rPr>
          <w:rFonts w:ascii="Times New Roman" w:eastAsiaTheme="minorEastAsia" w:hAnsi="Times New Roman" w:cs="Times New Roman"/>
        </w:rPr>
        <w:t>that using the refined approach the corresponding Hermite expansion coefficients can be expressed by</w:t>
      </w:r>
      <w:r w:rsidR="00747511">
        <w:rPr>
          <w:rFonts w:ascii="Times New Roman" w:eastAsiaTheme="minorEastAsia" w:hAnsi="Times New Roman" w:cs="Times New Roman"/>
        </w:rPr>
        <w:t xml:space="preserve"> the drift</w:t>
      </w:r>
      <w:r w:rsidR="00161FAF">
        <w:rPr>
          <w:rFonts w:ascii="Times New Roman" w:eastAsiaTheme="minorEastAsia" w:hAnsi="Times New Roman" w:cs="Times New Roman"/>
        </w:rPr>
        <w:t xml:space="preserve"> and diffusion functions of the process </w:t>
      </w:r>
      <m:oMath>
        <m:r>
          <w:rPr>
            <w:rFonts w:ascii="Cambria Math" w:eastAsiaTheme="minorEastAsia" w:hAnsi="Cambria Math" w:cs="Times New Roman"/>
          </w:rPr>
          <m:t>X</m:t>
        </m:r>
      </m:oMath>
      <w:r w:rsidR="00161FAF">
        <w:rPr>
          <w:rFonts w:ascii="Times New Roman" w:eastAsiaTheme="minorEastAsia" w:hAnsi="Times New Roman" w:cs="Times New Roman"/>
        </w:rPr>
        <w:t xml:space="preserve"> up to order</w:t>
      </w:r>
      <w:r w:rsidR="006D08AD">
        <w:rPr>
          <w:rFonts w:ascii="Times New Roman" w:eastAsiaTheme="minorEastAsia" w:hAnsi="Times New Roman" w:cs="Times New Roman"/>
        </w:rPr>
        <w:t>s</w:t>
      </w:r>
      <w:r w:rsidR="00161FAF">
        <w:rPr>
          <w:rFonts w:ascii="Times New Roman" w:eastAsiaTheme="minorEastAsia" w:hAnsi="Times New Roman" w:cs="Times New Roman"/>
        </w:rPr>
        <w:t xml:space="preserve"> 2K-2 and 2K-1, respectively,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d>
              <m:dPr>
                <m:begChr m:val="["/>
                <m:endChr m:val="]"/>
                <m:ctrlPr>
                  <w:rPr>
                    <w:rFonts w:ascii="Cambria Math" w:eastAsiaTheme="minorEastAsia" w:hAnsi="Cambria Math" w:cs="Times New Roman"/>
                    <w:i/>
                  </w:rPr>
                </m:ctrlPr>
              </m:dPr>
              <m:e>
                <m:r>
                  <w:rPr>
                    <w:rFonts w:ascii="Cambria Math" w:eastAsiaTheme="minorEastAsia" w:hAnsi="Cambria Math" w:cs="Times New Roman"/>
                  </w:rPr>
                  <m:t>2K-2</m:t>
                </m:r>
              </m:e>
            </m:d>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[2K-1]</m:t>
            </m:r>
          </m:sup>
        </m:sSup>
      </m:oMath>
      <w:r w:rsidR="00161FAF">
        <w:rPr>
          <w:rFonts w:ascii="Times New Roman" w:eastAsiaTheme="minorEastAsia" w:hAnsi="Times New Roman" w:cs="Times New Roman"/>
        </w:rPr>
        <w:t xml:space="preserve">. </w:t>
      </w:r>
      <w:r w:rsidR="00B94A92">
        <w:rPr>
          <w:rFonts w:ascii="Times New Roman" w:eastAsiaTheme="minorEastAsia" w:hAnsi="Times New Roman" w:cs="Times New Roman"/>
        </w:rPr>
        <w:t>Therefore, using both algorithms, as the differentiation order increases, it generally leads to significant computational complexities, especially as K increases.</w:t>
      </w:r>
      <w:r w:rsidR="00E70746">
        <w:rPr>
          <w:rFonts w:ascii="Times New Roman" w:eastAsiaTheme="minorEastAsia" w:hAnsi="Times New Roman" w:cs="Times New Roman"/>
        </w:rPr>
        <w:t xml:space="preserve"> </w:t>
      </w:r>
      <w:r w:rsidR="00DD3433">
        <w:rPr>
          <w:rFonts w:ascii="Times New Roman" w:eastAsiaTheme="minorEastAsia" w:hAnsi="Times New Roman" w:cs="Times New Roman"/>
        </w:rPr>
        <w:t>T</w:t>
      </w:r>
      <w:r w:rsidR="00E70746">
        <w:rPr>
          <w:rFonts w:ascii="Times New Roman" w:eastAsiaTheme="minorEastAsia" w:hAnsi="Times New Roman" w:cs="Times New Roman"/>
        </w:rPr>
        <w:t xml:space="preserve">he computational complexities also increase </w:t>
      </w:r>
      <w:r w:rsidR="00DD3433">
        <w:rPr>
          <w:rFonts w:ascii="Times New Roman" w:eastAsiaTheme="minorEastAsia" w:hAnsi="Times New Roman" w:cs="Times New Roman"/>
        </w:rPr>
        <w:t>as the number of Hermite terms (J) in the expansion of conditional density</w:t>
      </w:r>
      <w:r w:rsidR="00E70746">
        <w:rPr>
          <w:rFonts w:ascii="Times New Roman" w:eastAsiaTheme="minorEastAsia" w:hAnsi="Times New Roman" w:cs="Times New Roman"/>
        </w:rPr>
        <w:t xml:space="preserve"> increases</w:t>
      </w:r>
      <w:r w:rsidR="00DD3433">
        <w:rPr>
          <w:rFonts w:ascii="Times New Roman" w:eastAsiaTheme="minorEastAsia" w:hAnsi="Times New Roman" w:cs="Times New Roman"/>
        </w:rPr>
        <w:t xml:space="preserve">. However, in practice, the first or first two Hermite terms are sufficient in both algorithms </w:t>
      </w:r>
      <w:r w:rsidR="00DD3433">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&lt;EndNote&gt;&lt;Cite&gt;&lt;Author&gt;Aït‐Sahalia&lt;/Author&gt;&lt;Year&gt;2002&lt;/Year&gt;&lt;RecNum&gt;53&lt;/RecNum&gt;&lt;DisplayText&gt;(Aït‐Sahalia 2002b)&lt;/DisplayText&gt;&lt;record&gt;&lt;rec-number&gt;53&lt;/rec-number&gt;&lt;foreign-keys&gt;&lt;key app="EN" db-id="pee2tdf92v0wwqeztzi5zrxo2fvtxvt0zsad" timestamp="0"&gt;53&lt;/key&gt;&lt;/foreign-keys&gt;&lt;ref-type name="Journal Article"&gt;17&lt;/ref-type&gt;&lt;contributors&gt;&lt;authors&gt;&lt;author&gt;Aït‐Sahalia, Yacine %J Econometrica&lt;/author&gt;&lt;/authors&gt;&lt;/contributors&gt;&lt;titles&gt;&lt;title&gt;Maximum likelihood estimation of discretely sampled diffusions: a closed‐form approximation approach&lt;/title&gt;&lt;/titles&gt;&lt;pages&gt;223-262&lt;/pages&gt;&lt;volume&gt;70&lt;/volume&gt;&lt;number&gt;1&lt;/number&gt;&lt;dates&gt;&lt;year&gt;2002&lt;/year&gt;&lt;/dates&gt;&lt;isbn&gt;0012-9682&lt;/isbn&gt;&lt;urls&gt;&lt;/urls&gt;&lt;/record&gt;&lt;/Cite&gt;&lt;/EndNote&gt;</w:instrText>
      </w:r>
      <w:r w:rsidR="00DD3433">
        <w:rPr>
          <w:rFonts w:ascii="Times New Roman" w:eastAsiaTheme="minorEastAsia" w:hAnsi="Times New Roman" w:cs="Times New Roman"/>
        </w:rPr>
        <w:fldChar w:fldCharType="separate"/>
      </w:r>
      <w:r w:rsidR="00DD3433">
        <w:rPr>
          <w:rFonts w:ascii="Times New Roman" w:eastAsiaTheme="minorEastAsia" w:hAnsi="Times New Roman" w:cs="Times New Roman"/>
          <w:noProof/>
        </w:rPr>
        <w:t>(Aït‐Sahalia 2002b)</w:t>
      </w:r>
      <w:r w:rsidR="00DD3433">
        <w:rPr>
          <w:rFonts w:ascii="Times New Roman" w:eastAsiaTheme="minorEastAsia" w:hAnsi="Times New Roman" w:cs="Times New Roman"/>
        </w:rPr>
        <w:fldChar w:fldCharType="end"/>
      </w:r>
      <w:r w:rsidR="00DD3433">
        <w:rPr>
          <w:rFonts w:ascii="Times New Roman" w:eastAsiaTheme="minorEastAsia" w:hAnsi="Times New Roman" w:cs="Times New Roman"/>
        </w:rPr>
        <w:t xml:space="preserve"> (i.e., in the first algorithm we at most need J=1,2 and in the second one we at most need J=3,4).</w:t>
      </w:r>
      <w:r w:rsidR="00D74726">
        <w:rPr>
          <w:rFonts w:ascii="Times New Roman" w:eastAsiaTheme="minorEastAsia" w:hAnsi="Times New Roman" w:cs="Times New Roman"/>
        </w:rPr>
        <w:t xml:space="preserve"> Consider, for instance, a stochastic version of the overgrazed model of May </w:t>
      </w:r>
      <w:r w:rsidR="00D74726">
        <w:rPr>
          <w:rFonts w:ascii="Times New Roman" w:eastAsiaTheme="minorEastAsia" w:hAnsi="Times New Roman" w:cs="Times New Roman"/>
        </w:rPr>
        <w:fldChar w:fldCharType="begin"/>
      </w:r>
      <w:r w:rsidR="001400A2">
        <w:rPr>
          <w:rFonts w:ascii="Times New Roman" w:eastAsiaTheme="minorEastAsia" w:hAnsi="Times New Roman" w:cs="Times New Roman"/>
        </w:rPr>
        <w:instrText xml:space="preserve"> ADDIN EN.CITE &lt;EndNote&gt;&lt;Cite&gt;&lt;Author&gt;May&lt;/Author&gt;&lt;Year&gt;1977&lt;/Year&gt;&lt;RecNum&gt;67&lt;/RecNum&gt;&lt;DisplayText&gt;(May 1977)&lt;/DisplayText&gt;&lt;record&gt;&lt;rec-number&gt;67&lt;/rec-number&gt;&lt;foreign-keys&gt;&lt;key app="EN" db-id="pee2tdf92v0wwqeztzi5zrxo2fvtxvt0zsad" timestamp="1711220644"&gt;67&lt;/key&gt;&lt;/foreign-keys&gt;&lt;ref-type name="Journal Article"&gt;17&lt;/ref-type&gt;&lt;contributors&gt;&lt;authors&gt;&lt;author&gt;May, Robert M&lt;/author&gt;&lt;/authors&gt;&lt;/contributors&gt;&lt;titles&gt;&lt;title&gt;Thresholds and breakpoints in ecosystems with a multiplicity of stable states&lt;/title&gt;&lt;secondary-title&gt;Nature&lt;/secondary-title&gt;&lt;/titles&gt;&lt;periodical&gt;&lt;full-title&gt;Nature&lt;/full-title&gt;&lt;/periodical&gt;&lt;pages&gt;471-477&lt;/pages&gt;&lt;volume&gt;269&lt;/volume&gt;&lt;number&gt;5628&lt;/number&gt;&lt;dates&gt;&lt;year&gt;1977&lt;/year&gt;&lt;/dates&gt;&lt;isbn&gt;0028-0836&lt;/isbn&gt;&lt;urls&gt;&lt;/urls&gt;&lt;/record&gt;&lt;/Cite&gt;&lt;/EndNote&gt;</w:instrText>
      </w:r>
      <w:r w:rsidR="00D74726">
        <w:rPr>
          <w:rFonts w:ascii="Times New Roman" w:eastAsiaTheme="minorEastAsia" w:hAnsi="Times New Roman" w:cs="Times New Roman"/>
        </w:rPr>
        <w:fldChar w:fldCharType="separate"/>
      </w:r>
      <w:r w:rsidR="00D74726">
        <w:rPr>
          <w:rFonts w:ascii="Times New Roman" w:eastAsiaTheme="minorEastAsia" w:hAnsi="Times New Roman" w:cs="Times New Roman"/>
          <w:noProof/>
        </w:rPr>
        <w:t>(May 1977)</w:t>
      </w:r>
      <w:r w:rsidR="00D74726">
        <w:rPr>
          <w:rFonts w:ascii="Times New Roman" w:eastAsiaTheme="minorEastAsia" w:hAnsi="Times New Roman" w:cs="Times New Roman"/>
        </w:rPr>
        <w:fldChar w:fldCharType="end"/>
      </w:r>
      <w:r w:rsidR="00D74726">
        <w:rPr>
          <w:rFonts w:ascii="Times New Roman" w:eastAsiaTheme="minorEastAsia" w:hAnsi="Times New Roman" w:cs="Times New Roman"/>
        </w:rPr>
        <w:t xml:space="preserve"> with drift part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=rx</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K</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w:r w:rsidR="00D74726">
        <w:rPr>
          <w:rFonts w:ascii="Times New Roman" w:eastAsiaTheme="minorEastAsia" w:hAnsi="Times New Roman" w:cs="Times New Roman"/>
        </w:rPr>
        <w:t xml:space="preserve">. </w:t>
      </w:r>
      <w:r w:rsidR="0016659C">
        <w:rPr>
          <w:rFonts w:ascii="Times New Roman" w:eastAsiaTheme="minorEastAsia" w:hAnsi="Times New Roman" w:cs="Times New Roman"/>
        </w:rPr>
        <w:t xml:space="preserve">As the differentiation order of </w:t>
      </w: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0016659C">
        <w:rPr>
          <w:rFonts w:ascii="Times New Roman" w:eastAsiaTheme="minorEastAsia" w:hAnsi="Times New Roman" w:cs="Times New Roman"/>
        </w:rPr>
        <w:t xml:space="preserve"> increases, the algebraic expressions become longer, imposing a substantial computational burden. </w:t>
      </w:r>
      <w:r w:rsidR="00960807">
        <w:rPr>
          <w:rFonts w:ascii="Times New Roman" w:eastAsiaTheme="minorEastAsia" w:hAnsi="Times New Roman" w:cs="Times New Roman"/>
        </w:rPr>
        <w:t>In contrast</w:t>
      </w:r>
      <w:r w:rsidR="0016659C">
        <w:rPr>
          <w:rFonts w:ascii="Times New Roman" w:eastAsiaTheme="minorEastAsia" w:hAnsi="Times New Roman" w:cs="Times New Roman"/>
        </w:rPr>
        <w:t xml:space="preserve">, higher order derivatives of a cubic polynomial (which approximately fits </w:t>
      </w:r>
      <w:r w:rsidR="00960807">
        <w:rPr>
          <w:rFonts w:ascii="Times New Roman" w:eastAsiaTheme="minorEastAsia" w:hAnsi="Times New Roman" w:cs="Times New Roman"/>
        </w:rPr>
        <w:t>the May model</w:t>
      </w:r>
      <w:r w:rsidR="0016659C">
        <w:rPr>
          <w:rFonts w:ascii="Times New Roman" w:eastAsiaTheme="minorEastAsia" w:hAnsi="Times New Roman" w:cs="Times New Roman"/>
        </w:rPr>
        <w:t>)</w:t>
      </w:r>
      <w:r w:rsidR="00960807">
        <w:rPr>
          <w:rFonts w:ascii="Times New Roman" w:eastAsiaTheme="minorEastAsia" w:hAnsi="Times New Roman" w:cs="Times New Roman"/>
        </w:rPr>
        <w:t xml:space="preserve"> result in shorter expressions that eventually vanish at order = 4. This suggest using polynomial forms for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Y</m:t>
            </m:r>
          </m:sub>
        </m:sSub>
        <m:r>
          <w:rPr>
            <w:rFonts w:ascii="Cambria Math" w:eastAsiaTheme="minorEastAsia" w:hAnsi="Cambria Math" w:cs="Times New Roman"/>
          </w:rPr>
          <m:t>(y)</m:t>
        </m:r>
      </m:oMath>
      <w:r w:rsidR="00960807">
        <w:rPr>
          <w:rFonts w:ascii="Times New Roman" w:eastAsiaTheme="minorEastAsia" w:hAnsi="Times New Roman" w:cs="Times New Roman"/>
        </w:rPr>
        <w:t xml:space="preserve"> in the first algorithm and polynomial forms for </w:t>
      </w:r>
      <m:oMath>
        <m:r>
          <w:rPr>
            <w:rFonts w:ascii="Cambria Math" w:eastAsiaTheme="minorEastAsia" w:hAnsi="Cambria Math" w:cs="Times New Roman"/>
          </w:rPr>
          <m:t>μ(x)</m:t>
        </m:r>
      </m:oMath>
      <w:r w:rsidR="00960807">
        <w:rPr>
          <w:rFonts w:ascii="Times New Roman" w:eastAsiaTheme="minorEastAsia" w:hAnsi="Times New Roman" w:cs="Times New Roman"/>
        </w:rPr>
        <w:t xml:space="preserve"> and </w:t>
      </w:r>
      <m:oMath>
        <m:r>
          <w:rPr>
            <w:rFonts w:ascii="Cambria Math" w:eastAsiaTheme="minorEastAsia" w:hAnsi="Cambria Math" w:cs="Times New Roman"/>
          </w:rPr>
          <m:t>σ(x)</m:t>
        </m:r>
      </m:oMath>
      <w:r w:rsidR="00960807">
        <w:rPr>
          <w:rFonts w:ascii="Times New Roman" w:eastAsiaTheme="minorEastAsia" w:hAnsi="Times New Roman" w:cs="Times New Roman"/>
        </w:rPr>
        <w:t xml:space="preserve"> in the second algorithm. </w:t>
      </w:r>
    </w:p>
    <w:p w14:paraId="5757AC96" w14:textId="3B9242B1" w:rsidR="000E0C02" w:rsidRDefault="00E61C38" w:rsidP="00B07879">
      <w:pPr>
        <w:spacing w:line="480" w:lineRule="auto"/>
        <w:jc w:val="both"/>
        <w:rPr>
          <w:rFonts w:ascii="Times New Roman" w:hAnsi="Times New Roman" w:cs="Times New Roman"/>
        </w:rPr>
      </w:pPr>
      <w:r>
        <w:rPr>
          <w:rFonts w:ascii="Times New Roman" w:eastAsiaTheme="minorEastAsia" w:hAnsi="Times New Roman" w:cs="Times New Roman"/>
        </w:rPr>
        <w:t>W</w:t>
      </w:r>
      <w:r w:rsidR="00960807" w:rsidRPr="00960807">
        <w:rPr>
          <w:rFonts w:ascii="Times New Roman" w:eastAsiaTheme="minorEastAsia" w:hAnsi="Times New Roman" w:cs="Times New Roman"/>
        </w:rPr>
        <w:t>hile polynomials are convenient candidate models, they may not be ideal due to the need for higher-order polynomials to adequately represent the nonlinearities of co</w:t>
      </w:r>
      <w:r w:rsidR="00960807">
        <w:rPr>
          <w:rFonts w:ascii="Times New Roman" w:eastAsiaTheme="minorEastAsia" w:hAnsi="Times New Roman" w:cs="Times New Roman"/>
        </w:rPr>
        <w:t xml:space="preserve">mplex models. </w:t>
      </w:r>
      <w:r w:rsidRPr="00E61C38">
        <w:rPr>
          <w:rFonts w:ascii="Times New Roman" w:eastAsiaTheme="minorEastAsia" w:hAnsi="Times New Roman" w:cs="Times New Roman"/>
        </w:rPr>
        <w:t xml:space="preserve">Instead, piecewise </w:t>
      </w:r>
      <w:r w:rsidRPr="00E61C38">
        <w:rPr>
          <w:rFonts w:ascii="Times New Roman" w:eastAsiaTheme="minorEastAsia" w:hAnsi="Times New Roman" w:cs="Times New Roman"/>
        </w:rPr>
        <w:lastRenderedPageBreak/>
        <w:t xml:space="preserve">polynomials, or splines, are ideal candidate models due to their flexibility and simplicity. Splines offer great accuracy, comfort, and speed in the reconstruction process. They are </w:t>
      </w:r>
      <w:r>
        <w:rPr>
          <w:rFonts w:ascii="Times New Roman" w:eastAsiaTheme="minorEastAsia" w:hAnsi="Times New Roman" w:cs="Times New Roman"/>
        </w:rPr>
        <w:t>‘</w:t>
      </w:r>
      <w:r w:rsidRPr="00E61C38">
        <w:rPr>
          <w:rFonts w:ascii="Times New Roman" w:eastAsiaTheme="minorEastAsia" w:hAnsi="Times New Roman" w:cs="Times New Roman"/>
        </w:rPr>
        <w:t>flexible</w:t>
      </w:r>
      <w:r>
        <w:rPr>
          <w:rFonts w:ascii="Times New Roman" w:eastAsiaTheme="minorEastAsia" w:hAnsi="Times New Roman" w:cs="Times New Roman"/>
        </w:rPr>
        <w:t>’</w:t>
      </w:r>
      <w:r w:rsidRPr="00E61C38">
        <w:rPr>
          <w:rFonts w:ascii="Times New Roman" w:eastAsiaTheme="minorEastAsia" w:hAnsi="Times New Roman" w:cs="Times New Roman"/>
        </w:rPr>
        <w:t xml:space="preserve"> enough to capture unknown linearities in the data-generating process and have a </w:t>
      </w:r>
      <w:r>
        <w:rPr>
          <w:rFonts w:ascii="Times New Roman" w:eastAsiaTheme="minorEastAsia" w:hAnsi="Times New Roman" w:cs="Times New Roman"/>
        </w:rPr>
        <w:t>‘</w:t>
      </w:r>
      <w:r w:rsidRPr="00E61C38">
        <w:rPr>
          <w:rFonts w:ascii="Times New Roman" w:eastAsiaTheme="minorEastAsia" w:hAnsi="Times New Roman" w:cs="Times New Roman"/>
        </w:rPr>
        <w:t>simple</w:t>
      </w:r>
      <w:r>
        <w:rPr>
          <w:rFonts w:ascii="Times New Roman" w:eastAsiaTheme="minorEastAsia" w:hAnsi="Times New Roman" w:cs="Times New Roman"/>
        </w:rPr>
        <w:t>’</w:t>
      </w:r>
      <w:r w:rsidRPr="00E61C38">
        <w:rPr>
          <w:rFonts w:ascii="Times New Roman" w:eastAsiaTheme="minorEastAsia" w:hAnsi="Times New Roman" w:cs="Times New Roman"/>
        </w:rPr>
        <w:t xml:space="preserve"> polynomial form in their building blocks, which reduces computational burden significantly. Since cubic splines typically suffice in practice, they are more attractive than polynomials from a computational standpoint.</w:t>
      </w:r>
      <w:r w:rsidR="00EB588F">
        <w:rPr>
          <w:rFonts w:ascii="Times New Roman" w:eastAsiaTheme="minorEastAsia" w:hAnsi="Times New Roman" w:cs="Times New Roman"/>
        </w:rPr>
        <w:t xml:space="preserve"> </w:t>
      </w:r>
      <w:r w:rsidR="000E0C02" w:rsidRPr="00FE2D54">
        <w:rPr>
          <w:rFonts w:ascii="Times New Roman" w:eastAsiaTheme="minorEastAsia" w:hAnsi="Times New Roman" w:cs="Times New Roman"/>
        </w:rPr>
        <w:t xml:space="preserve">If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000E0C02">
        <w:rPr>
          <w:rFonts w:ascii="Times New Roman" w:eastAsiaTheme="minorEastAsia" w:hAnsi="Times New Roman" w:cs="Times New Roman"/>
        </w:rPr>
        <w:t xml:space="preserve"> denotes a ‘knot sequence’ across the state space then the model parameters in spline reconstruction are the unknown values of drift and diffusion functions at</w:t>
      </w:r>
      <w:r w:rsidR="00537A46">
        <w:rPr>
          <w:rFonts w:ascii="Times New Roman" w:eastAsiaTheme="minorEastAsia" w:hAnsi="Times New Roman" w:cs="Times New Roman"/>
        </w:rPr>
        <w:t xml:space="preserve"> these</w:t>
      </w:r>
      <w:r w:rsidR="000E0C02">
        <w:rPr>
          <w:rFonts w:ascii="Times New Roman" w:eastAsiaTheme="minorEastAsia" w:hAnsi="Times New Roman" w:cs="Times New Roman"/>
        </w:rPr>
        <w:t xml:space="preserve"> knots. </w:t>
      </w:r>
      <w:r w:rsidR="00537A46">
        <w:rPr>
          <w:rFonts w:ascii="Times New Roman" w:hAnsi="Times New Roman" w:cs="Times New Roman"/>
        </w:rPr>
        <w:t>It worth</w:t>
      </w:r>
      <w:r w:rsidR="000E0C02" w:rsidRPr="000D673F">
        <w:rPr>
          <w:rFonts w:ascii="Times New Roman" w:hAnsi="Times New Roman" w:cs="Times New Roman"/>
        </w:rPr>
        <w:t xml:space="preserve"> mention</w:t>
      </w:r>
      <w:r w:rsidR="00537A46">
        <w:rPr>
          <w:rFonts w:ascii="Times New Roman" w:hAnsi="Times New Roman" w:cs="Times New Roman"/>
        </w:rPr>
        <w:t>ing that t</w:t>
      </w:r>
      <w:r w:rsidR="000E0C02" w:rsidRPr="000D673F">
        <w:rPr>
          <w:rFonts w:ascii="Times New Roman" w:hAnsi="Times New Roman" w:cs="Times New Roman"/>
        </w:rPr>
        <w:t xml:space="preserve">he reconstruction </w:t>
      </w:r>
      <w:r w:rsidR="00537A46" w:rsidRPr="000D673F">
        <w:rPr>
          <w:rFonts w:ascii="Times New Roman" w:hAnsi="Times New Roman" w:cs="Times New Roman"/>
        </w:rPr>
        <w:t>approach</w:t>
      </w:r>
      <w:r w:rsidR="00537A46">
        <w:rPr>
          <w:rFonts w:ascii="Times New Roman" w:hAnsi="Times New Roman" w:cs="Times New Roman"/>
        </w:rPr>
        <w:t xml:space="preserve"> using spline forms is</w:t>
      </w:r>
      <w:r w:rsidR="000E0C02" w:rsidRPr="000D673F">
        <w:rPr>
          <w:rFonts w:ascii="Times New Roman" w:hAnsi="Times New Roman" w:cs="Times New Roman"/>
        </w:rPr>
        <w:t xml:space="preserve"> parametric. However, </w:t>
      </w:r>
      <w:r w:rsidR="00537A46">
        <w:rPr>
          <w:rFonts w:ascii="Times New Roman" w:hAnsi="Times New Roman" w:cs="Times New Roman"/>
        </w:rPr>
        <w:t xml:space="preserve">the modeling </w:t>
      </w:r>
      <w:r w:rsidR="000E0C02" w:rsidRPr="000D673F">
        <w:rPr>
          <w:rFonts w:ascii="Times New Roman" w:hAnsi="Times New Roman" w:cs="Times New Roman"/>
        </w:rPr>
        <w:t>feels ‘non-parametric’</w:t>
      </w:r>
      <w:r w:rsidR="00537A46">
        <w:rPr>
          <w:rFonts w:ascii="Times New Roman" w:hAnsi="Times New Roman" w:cs="Times New Roman"/>
        </w:rPr>
        <w:t xml:space="preserve"> </w:t>
      </w:r>
      <w:r w:rsidR="000E0C02" w:rsidRPr="000D673F">
        <w:rPr>
          <w:rFonts w:ascii="Times New Roman" w:hAnsi="Times New Roman" w:cs="Times New Roman"/>
        </w:rPr>
        <w:t xml:space="preserve">as if there is no </w:t>
      </w:r>
      <w:r w:rsidR="00537A46">
        <w:rPr>
          <w:rFonts w:ascii="Times New Roman" w:hAnsi="Times New Roman" w:cs="Times New Roman"/>
        </w:rPr>
        <w:t>explicit model</w:t>
      </w:r>
      <w:r w:rsidR="000E0C02" w:rsidRPr="000D673F">
        <w:rPr>
          <w:rFonts w:ascii="Times New Roman" w:hAnsi="Times New Roman" w:cs="Times New Roman"/>
        </w:rPr>
        <w:t xml:space="preserve"> involved</w:t>
      </w:r>
      <w:r w:rsidR="00537A46">
        <w:rPr>
          <w:rFonts w:ascii="Times New Roman" w:hAnsi="Times New Roman" w:cs="Times New Roman"/>
        </w:rPr>
        <w:t>. Therefore,</w:t>
      </w:r>
      <w:r w:rsidR="000E0C02" w:rsidRPr="000D673F">
        <w:rPr>
          <w:rFonts w:ascii="Times New Roman" w:hAnsi="Times New Roman" w:cs="Times New Roman"/>
        </w:rPr>
        <w:t xml:space="preserve"> we call it ‘spline </w:t>
      </w:r>
      <w:r w:rsidR="00537A46">
        <w:rPr>
          <w:rFonts w:ascii="Times New Roman" w:hAnsi="Times New Roman" w:cs="Times New Roman"/>
        </w:rPr>
        <w:t>modeling</w:t>
      </w:r>
      <w:r w:rsidR="000E0C02" w:rsidRPr="000D673F">
        <w:rPr>
          <w:rFonts w:ascii="Times New Roman" w:hAnsi="Times New Roman" w:cs="Times New Roman"/>
        </w:rPr>
        <w:t xml:space="preserve">’ to distinguish it from </w:t>
      </w:r>
      <w:r w:rsidR="00537A46">
        <w:rPr>
          <w:rFonts w:ascii="Times New Roman" w:hAnsi="Times New Roman" w:cs="Times New Roman"/>
        </w:rPr>
        <w:t>‘</w:t>
      </w:r>
      <w:r w:rsidR="000E0C02" w:rsidRPr="000D673F">
        <w:rPr>
          <w:rFonts w:ascii="Times New Roman" w:hAnsi="Times New Roman" w:cs="Times New Roman"/>
        </w:rPr>
        <w:t>typical</w:t>
      </w:r>
      <w:r w:rsidR="00537A46">
        <w:rPr>
          <w:rFonts w:ascii="Times New Roman" w:hAnsi="Times New Roman" w:cs="Times New Roman"/>
        </w:rPr>
        <w:t>’</w:t>
      </w:r>
      <w:r w:rsidR="000E0C02" w:rsidRPr="000D673F">
        <w:rPr>
          <w:rFonts w:ascii="Times New Roman" w:hAnsi="Times New Roman" w:cs="Times New Roman"/>
        </w:rPr>
        <w:t xml:space="preserve"> parametric model</w:t>
      </w:r>
      <w:r w:rsidR="00537A46">
        <w:rPr>
          <w:rFonts w:ascii="Times New Roman" w:hAnsi="Times New Roman" w:cs="Times New Roman"/>
        </w:rPr>
        <w:t>s</w:t>
      </w:r>
      <w:r w:rsidR="000E0C02">
        <w:rPr>
          <w:rFonts w:ascii="Times New Roman" w:hAnsi="Times New Roman" w:cs="Times New Roman"/>
        </w:rPr>
        <w:t>.</w:t>
      </w:r>
    </w:p>
    <w:p w14:paraId="4E6B690B" w14:textId="6C62E9D5" w:rsidR="00533A01" w:rsidRPr="00533A01" w:rsidRDefault="00533A01" w:rsidP="00B07879">
      <w:pPr>
        <w:spacing w:after="240" w:line="480" w:lineRule="auto"/>
        <w:jc w:val="both"/>
        <w:rPr>
          <w:rFonts w:ascii="Times New Roman" w:eastAsiaTheme="minorEastAsia" w:hAnsi="Times New Roman" w:cs="Times New Roman"/>
        </w:rPr>
      </w:pPr>
      <w:r w:rsidRPr="00533A01">
        <w:rPr>
          <w:rFonts w:ascii="Times New Roman" w:eastAsiaTheme="minorEastAsia" w:hAnsi="Times New Roman" w:cs="Times New Roman"/>
        </w:rPr>
        <w:t>Here, we highlight additional reasons for the superiority of spline modeling beyond speed.</w:t>
      </w:r>
      <w:r w:rsidR="001940FA">
        <w:rPr>
          <w:rFonts w:ascii="Times New Roman" w:eastAsiaTheme="minorEastAsia" w:hAnsi="Times New Roman" w:cs="Times New Roman"/>
        </w:rPr>
        <w:t xml:space="preserve"> The second reason for the superiority of splines is that splines are linear functions in terms of parameters. This </w:t>
      </w:r>
      <w:r w:rsidR="00FA4F4F">
        <w:rPr>
          <w:rFonts w:ascii="Times New Roman" w:eastAsiaTheme="minorEastAsia" w:hAnsi="Times New Roman" w:cs="Times New Roman"/>
        </w:rPr>
        <w:t xml:space="preserve">significantly enhance the optimization process as it often leads to an optimization problem with one or very few local minima. Third, </w:t>
      </w:r>
      <w:r w:rsidR="00265FEB">
        <w:rPr>
          <w:rFonts w:ascii="Times New Roman" w:eastAsiaTheme="minorEastAsia" w:hAnsi="Times New Roman" w:cs="Times New Roman"/>
        </w:rPr>
        <w:t>in general we have no idea how to choose a proper model to try</w:t>
      </w:r>
      <w:r w:rsidRPr="00533A01">
        <w:rPr>
          <w:rFonts w:ascii="Times New Roman" w:eastAsiaTheme="minorEastAsia" w:hAnsi="Times New Roman" w:cs="Times New Roman"/>
        </w:rPr>
        <w:t>, unless there is robust empirical or theoretical justification. Even in cases where a parametric model is preferred, it is recommended to consider fitting a spline model to the data</w:t>
      </w:r>
      <w:r>
        <w:rPr>
          <w:rFonts w:ascii="Times New Roman" w:eastAsiaTheme="minorEastAsia" w:hAnsi="Times New Roman" w:cs="Times New Roman"/>
        </w:rPr>
        <w:t xml:space="preserve"> first</w:t>
      </w:r>
      <w:r w:rsidRPr="00533A01">
        <w:rPr>
          <w:rFonts w:ascii="Times New Roman" w:eastAsiaTheme="minorEastAsia" w:hAnsi="Times New Roman" w:cs="Times New Roman"/>
        </w:rPr>
        <w:t xml:space="preserve"> to gain insights into a proper parametric model form to try.</w:t>
      </w:r>
      <w:r w:rsidR="00990BAF">
        <w:rPr>
          <w:rFonts w:ascii="Times New Roman" w:eastAsiaTheme="minorEastAsia" w:hAnsi="Times New Roman" w:cs="Times New Roman"/>
        </w:rPr>
        <w:t xml:space="preserve"> </w:t>
      </w:r>
      <w:r w:rsidR="00265FEB">
        <w:rPr>
          <w:rFonts w:ascii="Times New Roman" w:eastAsiaTheme="minorEastAsia" w:hAnsi="Times New Roman" w:cs="Times New Roman"/>
        </w:rPr>
        <w:t xml:space="preserve">The </w:t>
      </w:r>
      <w:r w:rsidR="00C856D7">
        <w:rPr>
          <w:rFonts w:ascii="Times New Roman" w:eastAsiaTheme="minorEastAsia" w:hAnsi="Times New Roman" w:cs="Times New Roman"/>
        </w:rPr>
        <w:t>fourth</w:t>
      </w:r>
      <w:r w:rsidRPr="00533A01">
        <w:rPr>
          <w:rFonts w:ascii="Times New Roman" w:eastAsiaTheme="minorEastAsia" w:hAnsi="Times New Roman" w:cs="Times New Roman"/>
        </w:rPr>
        <w:t xml:space="preserve"> reason is that in the process of estimating model parameters</w:t>
      </w:r>
      <w:r w:rsidR="00990BAF">
        <w:rPr>
          <w:rFonts w:ascii="Times New Roman" w:eastAsiaTheme="minorEastAsia" w:hAnsi="Times New Roman" w:cs="Times New Roman"/>
        </w:rPr>
        <w:t xml:space="preserve"> using MLE</w:t>
      </w:r>
      <w:r w:rsidRPr="00533A01">
        <w:rPr>
          <w:rFonts w:ascii="Times New Roman" w:eastAsiaTheme="minorEastAsia" w:hAnsi="Times New Roman" w:cs="Times New Roman"/>
        </w:rPr>
        <w:t xml:space="preserve">, the optimization algorithm </w:t>
      </w:r>
      <w:r w:rsidR="00990BAF">
        <w:rPr>
          <w:rFonts w:ascii="Times New Roman" w:eastAsiaTheme="minorEastAsia" w:hAnsi="Times New Roman" w:cs="Times New Roman"/>
        </w:rPr>
        <w:t>needs</w:t>
      </w:r>
      <w:r w:rsidRPr="00533A01">
        <w:rPr>
          <w:rFonts w:ascii="Times New Roman" w:eastAsiaTheme="minorEastAsia" w:hAnsi="Times New Roman" w:cs="Times New Roman"/>
        </w:rPr>
        <w:t xml:space="preserve"> to search within a sufficiently large parameter space containing the true but yet unknown parameters. However, it is generally challenging to define a proper bounded parameter region around the true solution when considering a typical parametric model.</w:t>
      </w:r>
      <w:r w:rsidR="00990BAF">
        <w:rPr>
          <w:rFonts w:ascii="Times New Roman" w:eastAsiaTheme="minorEastAsia" w:hAnsi="Times New Roman" w:cs="Times New Roman"/>
        </w:rPr>
        <w:t xml:space="preserve"> </w:t>
      </w:r>
      <w:r w:rsidR="00990BAF" w:rsidRPr="00533A01">
        <w:rPr>
          <w:rFonts w:ascii="Times New Roman" w:eastAsiaTheme="minorEastAsia" w:hAnsi="Times New Roman" w:cs="Times New Roman"/>
        </w:rPr>
        <w:t xml:space="preserve">In contrast,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offers a convenient way to establish a proper bounded parameter space for the algorithm to search within. The reason is simple: in spline </w:t>
      </w:r>
      <w:r w:rsidR="00990BAF">
        <w:rPr>
          <w:rFonts w:ascii="Times New Roman" w:eastAsiaTheme="minorEastAsia" w:hAnsi="Times New Roman" w:cs="Times New Roman"/>
        </w:rPr>
        <w:t>modeling</w:t>
      </w:r>
      <w:r w:rsidR="00990BAF" w:rsidRPr="00533A01">
        <w:rPr>
          <w:rFonts w:ascii="Times New Roman" w:eastAsiaTheme="minorEastAsia" w:hAnsi="Times New Roman" w:cs="Times New Roman"/>
        </w:rPr>
        <w:t xml:space="preserve">, our parameters hold a special </w:t>
      </w:r>
      <w:r w:rsidR="00990BAF">
        <w:rPr>
          <w:rFonts w:ascii="Times New Roman" w:eastAsiaTheme="minorEastAsia" w:hAnsi="Times New Roman" w:cs="Times New Roman"/>
        </w:rPr>
        <w:t>meaning</w:t>
      </w:r>
      <w:r w:rsidR="00990BAF" w:rsidRPr="00533A01">
        <w:rPr>
          <w:rFonts w:ascii="Times New Roman" w:eastAsiaTheme="minorEastAsia" w:hAnsi="Times New Roman" w:cs="Times New Roman"/>
        </w:rPr>
        <w:t xml:space="preserve"> as they represent the values of drift and diffusion functions at knots</w:t>
      </w:r>
      <w:r w:rsidR="00990BAF">
        <w:rPr>
          <w:rFonts w:ascii="Times New Roman" w:eastAsiaTheme="minorEastAsia" w:hAnsi="Times New Roman" w:cs="Times New Roman"/>
        </w:rPr>
        <w:t xml:space="preserve">. </w:t>
      </w:r>
      <w:r w:rsidR="00C856D7">
        <w:rPr>
          <w:rFonts w:ascii="Times New Roman" w:eastAsiaTheme="minorEastAsia" w:hAnsi="Times New Roman" w:cs="Times New Roman"/>
        </w:rPr>
        <w:t>The fifth reason is that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when using splines, our models will not exhibit global sensitivity to parameters. A change in the value of a parameter at a single knot will not propagate across the entire knot sequence. Instead, the effect is localized over an evenly spaced knot sequence, which we always choose </w:t>
      </w:r>
      <w:r w:rsidR="00990BAF">
        <w:rPr>
          <w:rFonts w:ascii="Times New Roman" w:hAnsi="Times New Roman" w:cs="Times New Roman"/>
        </w:rPr>
        <w:fldChar w:fldCharType="begin"/>
      </w:r>
      <w:r w:rsidR="001400A2">
        <w:rPr>
          <w:rFonts w:ascii="Times New Roman" w:hAnsi="Times New Roman" w:cs="Times New Roman"/>
        </w:rPr>
        <w:instrText xml:space="preserve"> ADDIN EN.CITE &lt;EndNote&gt;&lt;Cite&gt;&lt;Author&gt;De Boor&lt;/Author&gt;&lt;Year&gt;1978&lt;/Year&gt;&lt;RecNum&gt;55&lt;/RecNum&gt;&lt;DisplayText&gt;(De Boor &amp;amp; De Boor 1978)&lt;/DisplayText&gt;&lt;record&gt;&lt;rec-number&gt;55&lt;/rec-number&gt;&lt;foreign-keys&gt;&lt;key app="EN" db-id="pee2tdf92v0wwqeztzi5zrxo2fvtxvt0zsad" timestamp="0"&gt;55&lt;/key&gt;&lt;/foreign-keys&gt;&lt;ref-type name="Book"&gt;6&lt;/ref-type&gt;&lt;contributors&gt;&lt;authors&gt;&lt;author&gt;De Boor, Carl&lt;/author&gt;&lt;author&gt;De Boor, Carl&lt;/author&gt;&lt;/authors&gt;&lt;/contributors&gt;&lt;titles&gt;&lt;title&gt;A practical guide to splines&lt;/title&gt;&lt;/titles&gt;&lt;volume&gt;27&lt;/volume&gt;&lt;dates&gt;&lt;year&gt;1978&lt;/year&gt;&lt;/dates&gt;&lt;publisher&gt;springer-verlag New York&lt;/publisher&gt;&lt;urls&gt;&lt;/urls&gt;&lt;/record&gt;&lt;/Cite&gt;&lt;/EndNote&gt;</w:instrText>
      </w:r>
      <w:r w:rsidR="00990BAF">
        <w:rPr>
          <w:rFonts w:ascii="Times New Roman" w:hAnsi="Times New Roman" w:cs="Times New Roman"/>
        </w:rPr>
        <w:fldChar w:fldCharType="separate"/>
      </w:r>
      <w:r w:rsidR="00990BAF">
        <w:rPr>
          <w:rFonts w:ascii="Times New Roman" w:hAnsi="Times New Roman" w:cs="Times New Roman"/>
          <w:noProof/>
        </w:rPr>
        <w:t>(De Boor &amp; De Boor 1978)</w:t>
      </w:r>
      <w:r w:rsidR="00990BAF">
        <w:rPr>
          <w:rFonts w:ascii="Times New Roman" w:hAnsi="Times New Roman" w:cs="Times New Roman"/>
        </w:rPr>
        <w:fldChar w:fldCharType="end"/>
      </w:r>
      <w:r w:rsidR="00990BAF" w:rsidRPr="00990BAF">
        <w:rPr>
          <w:rFonts w:ascii="Times New Roman" w:eastAsiaTheme="minorEastAsia" w:hAnsi="Times New Roman" w:cs="Times New Roman"/>
        </w:rPr>
        <w:t>.</w:t>
      </w:r>
      <w:r w:rsidR="00990BAF">
        <w:rPr>
          <w:rFonts w:ascii="Times New Roman" w:eastAsiaTheme="minorEastAsia" w:hAnsi="Times New Roman" w:cs="Times New Roman"/>
        </w:rPr>
        <w:t xml:space="preserve"> </w:t>
      </w:r>
      <w:r w:rsidR="00990BAF" w:rsidRPr="00990BAF">
        <w:rPr>
          <w:rFonts w:ascii="Times New Roman" w:eastAsiaTheme="minorEastAsia" w:hAnsi="Times New Roman" w:cs="Times New Roman"/>
        </w:rPr>
        <w:t xml:space="preserve">A </w:t>
      </w:r>
      <w:r w:rsidR="00990BAF" w:rsidRPr="00990BAF">
        <w:rPr>
          <w:rFonts w:ascii="Times New Roman" w:eastAsiaTheme="minorEastAsia" w:hAnsi="Times New Roman" w:cs="Times New Roman"/>
        </w:rPr>
        <w:lastRenderedPageBreak/>
        <w:t>model with sharp sensitivity to parameters places significant pressure on optimization procedure in terms of both accuracy and speed, potentially leading to failure.</w:t>
      </w:r>
      <w:r w:rsidR="00990BAF">
        <w:rPr>
          <w:rFonts w:ascii="Times New Roman" w:eastAsiaTheme="minorEastAsia" w:hAnsi="Times New Roman" w:cs="Times New Roman"/>
        </w:rPr>
        <w:t xml:space="preserve"> </w:t>
      </w:r>
    </w:p>
    <w:p w14:paraId="2C007283" w14:textId="503BC3FA" w:rsidR="00AA0FD2" w:rsidRPr="00A201F4" w:rsidRDefault="009A6F22" w:rsidP="00B07879">
      <w:pPr>
        <w:spacing w:after="120" w:line="480" w:lineRule="auto"/>
        <w:jc w:val="both"/>
        <w:rPr>
          <w:rFonts w:ascii="Times New Roman" w:hAnsi="Times New Roman" w:cs="Times New Roman"/>
          <w:b/>
          <w:i/>
          <w:iCs/>
        </w:rPr>
      </w:pPr>
      <w:r>
        <w:rPr>
          <w:rFonts w:ascii="Times New Roman" w:hAnsi="Times New Roman" w:cs="Times New Roman"/>
          <w:b/>
          <w:i/>
          <w:iCs/>
        </w:rPr>
        <w:t>Q</w:t>
      </w:r>
      <w:r w:rsidR="00D96A10" w:rsidRPr="00A201F4">
        <w:rPr>
          <w:rFonts w:ascii="Times New Roman" w:hAnsi="Times New Roman" w:cs="Times New Roman"/>
          <w:b/>
          <w:i/>
          <w:iCs/>
        </w:rPr>
        <w:t>uadratic splines</w:t>
      </w:r>
      <w:r w:rsidR="00797DC5">
        <w:rPr>
          <w:rFonts w:ascii="Times New Roman" w:hAnsi="Times New Roman" w:cs="Times New Roman"/>
          <w:b/>
          <w:i/>
          <w:iCs/>
        </w:rPr>
        <w:t xml:space="preserve">: </w:t>
      </w:r>
      <w:r w:rsidR="00AA0FD2" w:rsidRPr="00AA0FD2">
        <w:rPr>
          <w:rFonts w:ascii="Times New Roman" w:hAnsi="Times New Roman" w:cs="Times New Roman"/>
          <w:b/>
          <w:i/>
          <w:iCs/>
        </w:rPr>
        <w:t>A more efficient approach for Hermite reconstruction than cubic splines</w:t>
      </w:r>
    </w:p>
    <w:p w14:paraId="631AE43F" w14:textId="65E46016" w:rsidR="00333E7E" w:rsidRDefault="00DD7291"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Although the use of cubic spline forms leads to a huge reduction in</w:t>
      </w:r>
      <w:r w:rsidR="004006F2">
        <w:rPr>
          <w:rFonts w:ascii="Times New Roman" w:eastAsiaTheme="minorEastAsia" w:hAnsi="Times New Roman" w:cs="Times New Roman"/>
        </w:rPr>
        <w:t xml:space="preserve"> the</w:t>
      </w:r>
      <w:r>
        <w:rPr>
          <w:rFonts w:ascii="Times New Roman" w:eastAsiaTheme="minorEastAsia" w:hAnsi="Times New Roman" w:cs="Times New Roman"/>
        </w:rPr>
        <w:t xml:space="preserve"> computational complexity</w:t>
      </w:r>
      <w:r w:rsidR="00B00874">
        <w:rPr>
          <w:rFonts w:ascii="Times New Roman" w:eastAsiaTheme="minorEastAsia" w:hAnsi="Times New Roman" w:cs="Times New Roman"/>
        </w:rPr>
        <w:t>,</w:t>
      </w:r>
      <w:r w:rsidR="00D81FD9">
        <w:rPr>
          <w:rFonts w:ascii="Times New Roman" w:eastAsiaTheme="minorEastAsia" w:hAnsi="Times New Roman" w:cs="Times New Roman"/>
        </w:rPr>
        <w:t xml:space="preserve"> we might</w:t>
      </w:r>
      <w:r w:rsidR="00704591">
        <w:rPr>
          <w:rFonts w:ascii="Times New Roman" w:eastAsiaTheme="minorEastAsia" w:hAnsi="Times New Roman" w:cs="Times New Roman"/>
        </w:rPr>
        <w:t xml:space="preserve"> still</w:t>
      </w:r>
      <w:r w:rsidR="00D81FD9">
        <w:rPr>
          <w:rFonts w:ascii="Times New Roman" w:eastAsiaTheme="minorEastAsia" w:hAnsi="Times New Roman" w:cs="Times New Roman"/>
        </w:rPr>
        <w:t xml:space="preserve"> need a further reduction of computational burden</w:t>
      </w:r>
      <w:r w:rsidR="00B00874">
        <w:rPr>
          <w:rFonts w:ascii="Times New Roman" w:eastAsiaTheme="minorEastAsia" w:hAnsi="Times New Roman" w:cs="Times New Roman"/>
        </w:rPr>
        <w:t xml:space="preserve">. </w:t>
      </w:r>
      <w:r w:rsidR="00B91E16">
        <w:rPr>
          <w:rFonts w:ascii="Times New Roman" w:eastAsiaTheme="minorEastAsia" w:hAnsi="Times New Roman" w:cs="Times New Roman"/>
        </w:rPr>
        <w:t>Quadratic splines have</w:t>
      </w:r>
      <w:r w:rsidR="00085A6E">
        <w:rPr>
          <w:rFonts w:ascii="Times New Roman" w:eastAsiaTheme="minorEastAsia" w:hAnsi="Times New Roman" w:cs="Times New Roman"/>
        </w:rPr>
        <w:t xml:space="preserve"> a</w:t>
      </w:r>
      <w:r w:rsidR="00B91E16">
        <w:rPr>
          <w:rFonts w:ascii="Times New Roman" w:eastAsiaTheme="minorEastAsia" w:hAnsi="Times New Roman" w:cs="Times New Roman"/>
        </w:rPr>
        <w:t xml:space="preserve"> slightly less desirable smoothing propert</w:t>
      </w:r>
      <w:r w:rsidR="00085A6E">
        <w:rPr>
          <w:rFonts w:ascii="Times New Roman" w:eastAsiaTheme="minorEastAsia" w:hAnsi="Times New Roman" w:cs="Times New Roman"/>
        </w:rPr>
        <w:t>y</w:t>
      </w:r>
      <w:r w:rsidR="00B91E16">
        <w:rPr>
          <w:rFonts w:ascii="Times New Roman" w:eastAsiaTheme="minorEastAsia" w:hAnsi="Times New Roman" w:cs="Times New Roman"/>
        </w:rPr>
        <w:t xml:space="preserve"> in comparison with cubic splines but the use of quadratic splines</w:t>
      </w:r>
      <w:r w:rsidR="00EB67E1">
        <w:rPr>
          <w:rFonts w:ascii="Times New Roman" w:eastAsiaTheme="minorEastAsia" w:hAnsi="Times New Roman" w:cs="Times New Roman"/>
        </w:rPr>
        <w:t xml:space="preserve"> relative to cubic splines</w:t>
      </w:r>
      <w:r w:rsidR="00B91E16">
        <w:rPr>
          <w:rFonts w:ascii="Times New Roman" w:eastAsiaTheme="minorEastAsia" w:hAnsi="Times New Roman" w:cs="Times New Roman"/>
        </w:rPr>
        <w:t xml:space="preserve"> greatly reduce</w:t>
      </w:r>
      <w:r w:rsidR="00AC0C4F">
        <w:rPr>
          <w:rFonts w:ascii="Times New Roman" w:eastAsiaTheme="minorEastAsia" w:hAnsi="Times New Roman" w:cs="Times New Roman"/>
        </w:rPr>
        <w:t>s</w:t>
      </w:r>
      <w:r w:rsidR="00B91E16">
        <w:rPr>
          <w:rFonts w:ascii="Times New Roman" w:eastAsiaTheme="minorEastAsia" w:hAnsi="Times New Roman" w:cs="Times New Roman"/>
        </w:rPr>
        <w:t xml:space="preserve"> the </w:t>
      </w:r>
      <w:r w:rsidR="00EB67E1">
        <w:rPr>
          <w:rFonts w:ascii="Times New Roman" w:eastAsiaTheme="minorEastAsia" w:hAnsi="Times New Roman" w:cs="Times New Roman"/>
        </w:rPr>
        <w:t xml:space="preserve">computations as parameters J </w:t>
      </w:r>
      <w:r w:rsidR="005B005F">
        <w:rPr>
          <w:rFonts w:ascii="Times New Roman" w:eastAsiaTheme="minorEastAsia" w:hAnsi="Times New Roman" w:cs="Times New Roman"/>
        </w:rPr>
        <w:t>and/</w:t>
      </w:r>
      <w:r w:rsidR="00EB67E1">
        <w:rPr>
          <w:rFonts w:ascii="Times New Roman" w:eastAsiaTheme="minorEastAsia" w:hAnsi="Times New Roman" w:cs="Times New Roman"/>
        </w:rPr>
        <w:t>or K increase.</w:t>
      </w:r>
      <w:r w:rsidR="00CF25F8">
        <w:rPr>
          <w:rFonts w:ascii="Times New Roman" w:eastAsiaTheme="minorEastAsia" w:hAnsi="Times New Roman" w:cs="Times New Roman"/>
        </w:rPr>
        <w:t xml:space="preserve"> Let’s assume we want to follow the methodology in </w:t>
      </w:r>
      <w:r w:rsidR="00307C9F">
        <w:rPr>
          <w:rFonts w:ascii="Times New Roman" w:eastAsiaTheme="minorEastAsia" w:hAnsi="Times New Roman" w:cs="Times New Roman"/>
        </w:rPr>
        <w:fldChar w:fldCharType="begin"/>
      </w:r>
      <w:r w:rsidR="00307C9F">
        <w:rPr>
          <w:rFonts w:ascii="Times New Roman" w:eastAsiaTheme="minorEastAsia" w:hAnsi="Times New Roman" w:cs="Times New Roman"/>
        </w:rPr>
        <w:instrText xml:space="preserve"> REF AppendixG \h </w:instrText>
      </w:r>
      <w:r w:rsidR="00307C9F">
        <w:rPr>
          <w:rFonts w:ascii="Times New Roman" w:eastAsiaTheme="minorEastAsia" w:hAnsi="Times New Roman" w:cs="Times New Roman"/>
        </w:rPr>
      </w:r>
      <w:r w:rsidR="00307C9F">
        <w:rPr>
          <w:rFonts w:ascii="Times New Roman" w:eastAsiaTheme="minorEastAsia" w:hAnsi="Times New Roman" w:cs="Times New Roman"/>
        </w:rPr>
        <w:fldChar w:fldCharType="separate"/>
      </w:r>
      <w:ins w:id="15" w:author="Babak" w:date="2025-01-11T10:56:00Z">
        <w:r w:rsidR="00F015B9">
          <w:rPr>
            <w:rFonts w:ascii="Times New Roman" w:eastAsiaTheme="minorEastAsia" w:hAnsi="Times New Roman" w:cs="Times New Roman"/>
          </w:rPr>
          <w:t xml:space="preserve">Appendix </w:t>
        </w:r>
      </w:ins>
      <w:del w:id="16" w:author="Babak" w:date="2025-01-11T10:56:00Z">
        <w:r w:rsidR="00307C9F" w:rsidDel="00F015B9">
          <w:rPr>
            <w:rFonts w:ascii="Times New Roman" w:eastAsiaTheme="minorEastAsia" w:hAnsi="Times New Roman" w:cs="Times New Roman"/>
          </w:rPr>
          <w:delText>Appendix E</w:delText>
        </w:r>
      </w:del>
      <w:r w:rsidR="00307C9F">
        <w:rPr>
          <w:rFonts w:ascii="Times New Roman" w:eastAsiaTheme="minorEastAsia" w:hAnsi="Times New Roman" w:cs="Times New Roman"/>
        </w:rPr>
        <w:fldChar w:fldCharType="end"/>
      </w:r>
      <w:r w:rsidR="00307C9F">
        <w:rPr>
          <w:rFonts w:ascii="Times New Roman" w:eastAsiaTheme="minorEastAsia" w:hAnsi="Times New Roman" w:cs="Times New Roman"/>
        </w:rPr>
        <w:t xml:space="preserve"> </w:t>
      </w:r>
      <w:r w:rsidR="00066ECC">
        <w:rPr>
          <w:rFonts w:ascii="Times New Roman" w:eastAsiaTheme="minorEastAsia" w:hAnsi="Times New Roman" w:cs="Times New Roman"/>
        </w:rPr>
        <w:t xml:space="preserve">(the same logic works if we follow the methodology in </w:t>
      </w:r>
      <w:r w:rsidR="00066ECC">
        <w:rPr>
          <w:rFonts w:ascii="Times New Roman" w:eastAsiaTheme="minorEastAsia" w:hAnsi="Times New Roman" w:cs="Times New Roman"/>
        </w:rPr>
        <w:fldChar w:fldCharType="begin"/>
      </w:r>
      <w:r w:rsidR="00066ECC">
        <w:rPr>
          <w:rFonts w:ascii="Times New Roman" w:eastAsiaTheme="minorEastAsia" w:hAnsi="Times New Roman" w:cs="Times New Roman"/>
        </w:rPr>
        <w:instrText xml:space="preserve"> REF AppendixF \h </w:instrText>
      </w:r>
      <w:r w:rsidR="00066ECC">
        <w:rPr>
          <w:rFonts w:ascii="Times New Roman" w:eastAsiaTheme="minorEastAsia" w:hAnsi="Times New Roman" w:cs="Times New Roman"/>
        </w:rPr>
      </w:r>
      <w:r w:rsidR="00066ECC">
        <w:rPr>
          <w:rFonts w:ascii="Times New Roman" w:eastAsiaTheme="minorEastAsia" w:hAnsi="Times New Roman" w:cs="Times New Roman"/>
        </w:rPr>
        <w:fldChar w:fldCharType="separate"/>
      </w:r>
      <w:ins w:id="17" w:author="Babak" w:date="2025-01-11T10:56:00Z">
        <w:r w:rsidR="00F015B9">
          <w:rPr>
            <w:rFonts w:ascii="Times New Roman" w:eastAsiaTheme="minorEastAsia" w:hAnsi="Times New Roman" w:cs="Times New Roman"/>
          </w:rPr>
          <w:t xml:space="preserve">Appendix </w:t>
        </w:r>
      </w:ins>
      <w:del w:id="18" w:author="Babak" w:date="2025-01-11T10:56:00Z">
        <w:r w:rsidR="00066ECC" w:rsidDel="00F015B9">
          <w:rPr>
            <w:rFonts w:ascii="Times New Roman" w:eastAsiaTheme="minorEastAsia" w:hAnsi="Times New Roman" w:cs="Times New Roman"/>
          </w:rPr>
          <w:delText>Appendix F</w:delText>
        </w:r>
      </w:del>
      <w:r w:rsidR="00066ECC">
        <w:rPr>
          <w:rFonts w:ascii="Times New Roman" w:eastAsiaTheme="minorEastAsia" w:hAnsi="Times New Roman" w:cs="Times New Roman"/>
        </w:rPr>
        <w:fldChar w:fldCharType="end"/>
      </w:r>
      <w:r w:rsidR="00066ECC">
        <w:rPr>
          <w:rFonts w:ascii="Times New Roman" w:eastAsiaTheme="minorEastAsia" w:hAnsi="Times New Roman" w:cs="Times New Roman"/>
        </w:rPr>
        <w:t>)</w:t>
      </w:r>
      <w:r w:rsidR="000929A9">
        <w:rPr>
          <w:rFonts w:ascii="Times New Roman" w:eastAsiaTheme="minorEastAsia" w:hAnsi="Times New Roman" w:cs="Times New Roman"/>
        </w:rPr>
        <w:t>. Using cubic spline forms for drift and diffusion functions</w:t>
      </w:r>
      <w:r w:rsidR="00EF5572">
        <w:rPr>
          <w:rFonts w:ascii="Times New Roman" w:eastAsiaTheme="minorEastAsia" w:hAnsi="Times New Roman" w:cs="Times New Roman"/>
        </w:rPr>
        <w:t xml:space="preserve"> one does not need to express the Hermite coefficients in terms of higher derivatives of drift and diffusion functions up to orders 2K-2 and 2K-1, respectively. Instead, the Hermite expansion coefficients can be expressed by the derivatives of the drift and diffusion functions up to order 3 only, i.e.,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and we get rid of higher order derivatives. Clearly, this leads us to a huge simplification</w:t>
      </w:r>
      <w:r w:rsidR="004A6547">
        <w:rPr>
          <w:rFonts w:ascii="Times New Roman" w:eastAsiaTheme="minorEastAsia" w:hAnsi="Times New Roman" w:cs="Times New Roman"/>
        </w:rPr>
        <w:t xml:space="preserve"> of conditional density in (</w:t>
      </w:r>
      <w:r w:rsidR="004A6547">
        <w:rPr>
          <w:rFonts w:ascii="Times New Roman" w:eastAsiaTheme="minorEastAsia" w:hAnsi="Times New Roman" w:cs="Times New Roman"/>
        </w:rPr>
        <w:fldChar w:fldCharType="begin"/>
      </w:r>
      <w:r w:rsidR="004A6547">
        <w:rPr>
          <w:rFonts w:ascii="Times New Roman" w:eastAsiaTheme="minorEastAsia" w:hAnsi="Times New Roman" w:cs="Times New Roman"/>
        </w:rPr>
        <w:instrText xml:space="preserve"> REF P_X_Refinement \h </w:instrText>
      </w:r>
      <w:r w:rsidR="004A6547">
        <w:rPr>
          <w:rFonts w:ascii="Times New Roman" w:eastAsiaTheme="minorEastAsia" w:hAnsi="Times New Roman" w:cs="Times New Roman"/>
        </w:rPr>
      </w:r>
      <w:r w:rsidR="004A6547">
        <w:rPr>
          <w:rFonts w:ascii="Times New Roman" w:eastAsiaTheme="minorEastAsia" w:hAnsi="Times New Roman" w:cs="Times New Roman"/>
        </w:rPr>
        <w:fldChar w:fldCharType="separate"/>
      </w:r>
      <w:r w:rsidR="00F015B9">
        <w:rPr>
          <w:rFonts w:ascii="Times New Roman" w:hAnsi="Times New Roman" w:cs="Times New Roman"/>
          <w:noProof/>
        </w:rPr>
        <w:t>8</w:t>
      </w:r>
      <w:r w:rsidR="004A6547">
        <w:rPr>
          <w:rFonts w:ascii="Times New Roman" w:eastAsiaTheme="minorEastAsia" w:hAnsi="Times New Roman" w:cs="Times New Roman"/>
        </w:rPr>
        <w:fldChar w:fldCharType="end"/>
      </w:r>
      <w:r w:rsidR="004A6547">
        <w:rPr>
          <w:rFonts w:ascii="Times New Roman" w:eastAsiaTheme="minorEastAsia" w:hAnsi="Times New Roman" w:cs="Times New Roman"/>
        </w:rPr>
        <w:t>)</w:t>
      </w:r>
      <w:r w:rsidR="00EF5572">
        <w:rPr>
          <w:rFonts w:ascii="Times New Roman" w:eastAsiaTheme="minorEastAsia" w:hAnsi="Times New Roman" w:cs="Times New Roman"/>
        </w:rPr>
        <w:t xml:space="preserve"> especially when </w:t>
      </w:r>
      <w:r w:rsidR="005B005F">
        <w:rPr>
          <w:rFonts w:ascii="Times New Roman" w:eastAsiaTheme="minorEastAsia" w:hAnsi="Times New Roman" w:cs="Times New Roman"/>
        </w:rPr>
        <w:t>J and/or K</w:t>
      </w:r>
      <w:r w:rsidR="00EF5572">
        <w:rPr>
          <w:rFonts w:ascii="Times New Roman" w:eastAsiaTheme="minorEastAsia" w:hAnsi="Times New Roman" w:cs="Times New Roman"/>
        </w:rPr>
        <w:t xml:space="preserve"> is big. On the other hand, a further level of simplification is achiev</w:t>
      </w:r>
      <w:r w:rsidR="00604D85">
        <w:rPr>
          <w:rFonts w:ascii="Times New Roman" w:eastAsiaTheme="minorEastAsia" w:hAnsi="Times New Roman" w:cs="Times New Roman"/>
        </w:rPr>
        <w:t>able</w:t>
      </w:r>
      <w:r w:rsidR="00EF5572">
        <w:rPr>
          <w:rFonts w:ascii="Times New Roman" w:eastAsiaTheme="minorEastAsia" w:hAnsi="Times New Roman" w:cs="Times New Roman"/>
        </w:rPr>
        <w:t xml:space="preserve"> by using quadratic spline forms since we can get rid of third </w:t>
      </w:r>
      <w:r w:rsidR="004006F2">
        <w:rPr>
          <w:rFonts w:ascii="Times New Roman" w:eastAsiaTheme="minorEastAsia" w:hAnsi="Times New Roman" w:cs="Times New Roman"/>
        </w:rPr>
        <w:t xml:space="preserve">order </w:t>
      </w:r>
      <w:r w:rsidR="00EF5572">
        <w:rPr>
          <w:rFonts w:ascii="Times New Roman" w:eastAsiaTheme="minorEastAsia" w:hAnsi="Times New Roman" w:cs="Times New Roman"/>
        </w:rPr>
        <w:t xml:space="preserve">derivatives and express the Hermite coefficients by </w:t>
      </w: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m:t>
            </m:r>
          </m:sup>
        </m:sSup>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oMath>
      <w:r w:rsidR="00EF5572">
        <w:rPr>
          <w:rFonts w:ascii="Times New Roman" w:eastAsiaTheme="minorEastAsia" w:hAnsi="Times New Roman" w:cs="Times New Roman"/>
        </w:rPr>
        <w:t xml:space="preserve"> only. </w:t>
      </w:r>
      <w:r w:rsidR="00254D37">
        <w:rPr>
          <w:rFonts w:ascii="Times New Roman" w:eastAsiaTheme="minorEastAsia" w:hAnsi="Times New Roman" w:cs="Times New Roman"/>
        </w:rPr>
        <w:t>In</w:t>
      </w:r>
      <w:r w:rsidR="00997DD3">
        <w:rPr>
          <w:rFonts w:ascii="Times New Roman" w:eastAsiaTheme="minorEastAsia" w:hAnsi="Times New Roman" w:cs="Times New Roman"/>
        </w:rPr>
        <w:t xml:space="preserve"> additive models (in either case of cubic and quadratic splines) an even higher level of simplicity is attainable since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m:t>
            </m:r>
          </m:sup>
        </m:sSup>
        <m:r>
          <w:rPr>
            <w:rFonts w:ascii="Cambria Math" w:eastAsiaTheme="minorEastAsia" w:hAnsi="Cambria Math" w:cs="Times New Roman"/>
          </w:rPr>
          <m:t>=0</m:t>
        </m:r>
      </m:oMath>
      <w:r w:rsidR="00997DD3">
        <w:rPr>
          <w:rFonts w:ascii="Times New Roman" w:eastAsiaTheme="minorEastAsia" w:hAnsi="Times New Roman" w:cs="Times New Roman"/>
        </w:rPr>
        <w:t>.</w:t>
      </w:r>
      <w:r w:rsidR="00333E7E">
        <w:rPr>
          <w:rFonts w:ascii="Times New Roman" w:eastAsiaTheme="minorEastAsia" w:hAnsi="Times New Roman" w:cs="Times New Roman"/>
        </w:rPr>
        <w:t xml:space="preserve"> </w:t>
      </w:r>
      <w:r w:rsidR="00997DD3">
        <w:rPr>
          <w:rFonts w:ascii="Times New Roman" w:eastAsiaTheme="minorEastAsia" w:hAnsi="Times New Roman" w:cs="Times New Roman"/>
        </w:rPr>
        <w:t xml:space="preserve"> </w:t>
      </w:r>
      <w:r w:rsidR="00BE2193">
        <w:rPr>
          <w:rFonts w:ascii="Times New Roman" w:eastAsiaTheme="minorEastAsia" w:hAnsi="Times New Roman" w:cs="Times New Roman"/>
        </w:rPr>
        <w:t xml:space="preserve">Therefore, the reduction of computational burden from cubic splines to quadratic splines will not be felt </w:t>
      </w:r>
      <w:r w:rsidR="00C17829">
        <w:rPr>
          <w:rFonts w:ascii="Times New Roman" w:eastAsiaTheme="minorEastAsia" w:hAnsi="Times New Roman" w:cs="Times New Roman"/>
        </w:rPr>
        <w:t>sharply</w:t>
      </w:r>
      <w:r w:rsidR="00BE2193">
        <w:rPr>
          <w:rFonts w:ascii="Times New Roman" w:eastAsiaTheme="minorEastAsia" w:hAnsi="Times New Roman" w:cs="Times New Roman"/>
        </w:rPr>
        <w:t xml:space="preserve"> for additive models. However, </w:t>
      </w:r>
      <w:r w:rsidR="00F80B2A">
        <w:rPr>
          <w:rFonts w:ascii="Times New Roman" w:eastAsiaTheme="minorEastAsia" w:hAnsi="Times New Roman" w:cs="Times New Roman"/>
        </w:rPr>
        <w:t>in multiplicative</w:t>
      </w:r>
      <w:r w:rsidR="00BE2193">
        <w:rPr>
          <w:rFonts w:ascii="Times New Roman" w:eastAsiaTheme="minorEastAsia" w:hAnsi="Times New Roman" w:cs="Times New Roman"/>
        </w:rPr>
        <w:t xml:space="preserve"> models</w:t>
      </w:r>
      <w:r w:rsidR="00F120CE">
        <w:rPr>
          <w:rFonts w:ascii="Times New Roman" w:eastAsiaTheme="minorEastAsia" w:hAnsi="Times New Roman" w:cs="Times New Roman"/>
        </w:rPr>
        <w:t>, which we often desire,</w:t>
      </w:r>
      <w:r w:rsidR="00BE2193">
        <w:rPr>
          <w:rFonts w:ascii="Times New Roman" w:eastAsiaTheme="minorEastAsia" w:hAnsi="Times New Roman" w:cs="Times New Roman"/>
        </w:rPr>
        <w:t xml:space="preserve"> such a reduction makes a big difference</w:t>
      </w:r>
      <w:r w:rsidR="00C17829">
        <w:rPr>
          <w:rFonts w:ascii="Times New Roman" w:eastAsiaTheme="minorEastAsia" w:hAnsi="Times New Roman" w:cs="Times New Roman"/>
        </w:rPr>
        <w:t>.</w:t>
      </w:r>
      <w:r w:rsidR="00F120CE">
        <w:rPr>
          <w:rFonts w:ascii="Times New Roman" w:eastAsiaTheme="minorEastAsia" w:hAnsi="Times New Roman" w:cs="Times New Roman"/>
        </w:rPr>
        <w:t xml:space="preserve"> Because of this huge reduction of computational </w:t>
      </w:r>
      <w:r w:rsidR="00637597">
        <w:rPr>
          <w:rFonts w:ascii="Times New Roman" w:eastAsiaTheme="minorEastAsia" w:hAnsi="Times New Roman" w:cs="Times New Roman"/>
        </w:rPr>
        <w:t>time,</w:t>
      </w:r>
      <w:r w:rsidR="00F120CE">
        <w:rPr>
          <w:rFonts w:ascii="Times New Roman" w:eastAsiaTheme="minorEastAsia" w:hAnsi="Times New Roman" w:cs="Times New Roman"/>
        </w:rPr>
        <w:t xml:space="preserve"> we could often tackle Hermite reconstruction using quadratic splines rather than cubic splines. </w:t>
      </w:r>
      <w:r w:rsidR="00C17829">
        <w:rPr>
          <w:rFonts w:ascii="Times New Roman" w:eastAsiaTheme="minorEastAsia" w:hAnsi="Times New Roman" w:cs="Times New Roman"/>
        </w:rPr>
        <w:t xml:space="preserve"> </w:t>
      </w:r>
    </w:p>
    <w:p w14:paraId="1D3C2BC0" w14:textId="1F71EE92" w:rsidR="00C75586" w:rsidRPr="00A201F4" w:rsidRDefault="005F0E50" w:rsidP="00B07879">
      <w:pPr>
        <w:autoSpaceDE w:val="0"/>
        <w:autoSpaceDN w:val="0"/>
        <w:adjustRightInd w:val="0"/>
        <w:spacing w:after="120" w:line="480" w:lineRule="auto"/>
        <w:jc w:val="both"/>
        <w:rPr>
          <w:rFonts w:ascii="Times New Roman" w:hAnsi="Times New Roman" w:cs="Times New Roman"/>
          <w:b/>
          <w:bCs/>
          <w:i/>
          <w:iCs/>
        </w:rPr>
      </w:pPr>
      <w:r w:rsidRPr="00A201F4">
        <w:rPr>
          <w:rFonts w:ascii="Times New Roman" w:hAnsi="Times New Roman" w:cs="Times New Roman"/>
          <w:b/>
          <w:bCs/>
          <w:i/>
          <w:iCs/>
        </w:rPr>
        <w:t>A note on d</w:t>
      </w:r>
      <w:r w:rsidR="00C75586" w:rsidRPr="00A201F4">
        <w:rPr>
          <w:rFonts w:ascii="Times New Roman" w:hAnsi="Times New Roman" w:cs="Times New Roman"/>
          <w:b/>
          <w:bCs/>
          <w:i/>
          <w:iCs/>
        </w:rPr>
        <w:t xml:space="preserve">ata standardization </w:t>
      </w:r>
      <w:r w:rsidR="00637597">
        <w:rPr>
          <w:rFonts w:ascii="Times New Roman" w:hAnsi="Times New Roman" w:cs="Times New Roman"/>
          <w:b/>
          <w:bCs/>
          <w:i/>
          <w:iCs/>
        </w:rPr>
        <w:t>for spline modeling</w:t>
      </w:r>
    </w:p>
    <w:p w14:paraId="5AA25302" w14:textId="4656DFB4" w:rsidR="00C75586" w:rsidRPr="005F0E50" w:rsidRDefault="00C75586" w:rsidP="00B07879">
      <w:pPr>
        <w:autoSpaceDE w:val="0"/>
        <w:autoSpaceDN w:val="0"/>
        <w:adjustRightInd w:val="0"/>
        <w:spacing w:after="12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When the range of data encompasses big numbers</w:t>
      </w:r>
      <w:r w:rsidR="002445B0" w:rsidRPr="005F0E50">
        <w:rPr>
          <w:rFonts w:ascii="Times New Roman" w:eastAsiaTheme="minorEastAsia" w:hAnsi="Times New Roman" w:cs="Times New Roman"/>
        </w:rPr>
        <w:t xml:space="preserve"> there is a risk for numerical instabilities. In such cases</w:t>
      </w:r>
      <w:r w:rsidRPr="005F0E50">
        <w:rPr>
          <w:rFonts w:ascii="Times New Roman" w:eastAsiaTheme="minorEastAsia" w:hAnsi="Times New Roman" w:cs="Times New Roman"/>
        </w:rPr>
        <w:t>, it is better to standardize the data first, perform the analysis on the standardized data and, at the end back transform the results to the original scale of data.</w:t>
      </w:r>
      <w:r w:rsidR="00637597">
        <w:rPr>
          <w:rFonts w:ascii="Times New Roman" w:eastAsiaTheme="minorEastAsia" w:hAnsi="Times New Roman" w:cs="Times New Roman"/>
        </w:rPr>
        <w:t xml:space="preserve"> This is especially handy for linear models such as spline models. </w:t>
      </w:r>
      <w:r w:rsidRPr="005F0E50">
        <w:rPr>
          <w:rFonts w:ascii="Times New Roman" w:eastAsiaTheme="minorEastAsia" w:hAnsi="Times New Roman" w:cs="Times New Roman"/>
        </w:rPr>
        <w:t xml:space="preserve">Consider the standardization of a state variable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i.e., </w:t>
      </w:r>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in </w:t>
      </w:r>
      <w:r w:rsidRPr="005F0E50">
        <w:rPr>
          <w:rFonts w:ascii="Times New Roman" w:eastAsiaTheme="minorEastAsia" w:hAnsi="Times New Roman" w:cs="Times New Roman"/>
        </w:rPr>
        <w:lastRenderedPageBreak/>
        <w:t xml:space="preserve">which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are the mean and standard deviation for a dataset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Now, assume that the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w:t>
      </w:r>
      <m:oMath>
        <m:r>
          <w:rPr>
            <w:rFonts w:ascii="Cambria Math" w:hAnsi="Cambria Math" w:cs="Times New Roman"/>
          </w:rPr>
          <m:t>dz=</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dW</m:t>
        </m:r>
      </m:oMath>
      <w:r w:rsidRPr="005F0E50">
        <w:rPr>
          <w:rFonts w:ascii="Times New Roman" w:eastAsiaTheme="minorEastAsia" w:hAnsi="Times New Roman" w:cs="Times New Roman"/>
        </w:rPr>
        <w:t xml:space="preserve"> describes the dynamics of the transformed process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Then the corresponding </w:t>
      </w:r>
      <w:r w:rsidR="00861012">
        <w:rPr>
          <w:rFonts w:ascii="Times New Roman" w:eastAsiaTheme="minorEastAsia" w:hAnsi="Times New Roman" w:cs="Times New Roman"/>
        </w:rPr>
        <w:t xml:space="preserve">Langevin </w:t>
      </w:r>
      <w:r w:rsidRPr="005F0E50">
        <w:rPr>
          <w:rFonts w:ascii="Times New Roman" w:eastAsiaTheme="minorEastAsia" w:hAnsi="Times New Roman" w:cs="Times New Roman"/>
        </w:rPr>
        <w:t xml:space="preserve">model for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has the following drift and diffusion functions  </w:t>
      </w:r>
    </w:p>
    <w:p w14:paraId="205759DB" w14:textId="787AC2D7" w:rsidR="00C75586" w:rsidRPr="005F0E50" w:rsidRDefault="00BD2EE3" w:rsidP="00B07879">
      <w:pPr>
        <w:autoSpaceDE w:val="0"/>
        <w:autoSpaceDN w:val="0"/>
        <w:adjustRightInd w:val="0"/>
        <w:spacing w:after="120"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z</m:t>
            </m:r>
          </m:sub>
        </m:sSub>
        <m:d>
          <m:dPr>
            <m:ctrlPr>
              <w:rPr>
                <w:rFonts w:ascii="Cambria Math" w:hAnsi="Cambria Math" w:cs="Times New Roman"/>
                <w:i/>
              </w:rPr>
            </m:ctrlPr>
          </m:dPr>
          <m:e>
            <m:r>
              <w:rPr>
                <w:rFonts w:ascii="Cambria Math" w:hAnsi="Cambria Math" w:cs="Times New Roman"/>
              </w:rPr>
              <m:t>z</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x</m:t>
            </m:r>
          </m:sub>
        </m:sSub>
        <m:r>
          <w:rPr>
            <w:rFonts w:ascii="Cambria Math" w:eastAsiaTheme="minorEastAsia" w:hAnsi="Cambria Math" w:cs="Times New Roman"/>
          </w:rPr>
          <m:t xml:space="preserve">(x)=s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z</m:t>
            </m:r>
          </m:sub>
        </m:sSub>
        <m:r>
          <w:rPr>
            <w:rFonts w:ascii="Cambria Math" w:eastAsiaTheme="minorEastAsia" w:hAnsi="Cambria Math" w:cs="Times New Roman"/>
          </w:rPr>
          <m:t>(z)</m:t>
        </m:r>
      </m:oMath>
      <w:r w:rsidR="008B0F19">
        <w:rPr>
          <w:rFonts w:ascii="Times New Roman" w:eastAsiaTheme="minorEastAsia" w:hAnsi="Times New Roman" w:cs="Times New Roman"/>
        </w:rPr>
        <w:t>.</w:t>
      </w:r>
      <w:r w:rsidR="00C75586" w:rsidRPr="005F0E50">
        <w:rPr>
          <w:rFonts w:ascii="Times New Roman" w:eastAsiaTheme="minorEastAsia" w:hAnsi="Times New Roman" w:cs="Times New Roman"/>
        </w:rPr>
        <w:t xml:space="preserve"> </w:t>
      </w:r>
    </w:p>
    <w:p w14:paraId="696B4467" w14:textId="1EBF4A9A" w:rsidR="00C75586" w:rsidRPr="005F0E50" w:rsidRDefault="00C75586" w:rsidP="00B07879">
      <w:pPr>
        <w:autoSpaceDE w:val="0"/>
        <w:autoSpaceDN w:val="0"/>
        <w:adjustRightInd w:val="0"/>
        <w:spacing w:after="240" w:line="480" w:lineRule="auto"/>
        <w:jc w:val="both"/>
        <w:rPr>
          <w:rFonts w:ascii="Times New Roman" w:eastAsiaTheme="minorEastAsia" w:hAnsi="Times New Roman" w:cs="Times New Roman"/>
        </w:rPr>
      </w:pPr>
      <w:r w:rsidRPr="005F0E50">
        <w:rPr>
          <w:rFonts w:ascii="Times New Roman" w:eastAsiaTheme="minorEastAsia" w:hAnsi="Times New Roman" w:cs="Times New Roman"/>
        </w:rPr>
        <w:t xml:space="preserve">Assume that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and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are the knot sequences for the processes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Assume further that the estimated drift and diffusion parameters of a spline </w:t>
      </w:r>
      <w:r w:rsidR="008B0F19">
        <w:rPr>
          <w:rFonts w:ascii="Times New Roman" w:eastAsiaTheme="minorEastAsia" w:hAnsi="Times New Roman" w:cs="Times New Roman"/>
        </w:rPr>
        <w:t>model</w:t>
      </w:r>
      <w:r w:rsidR="008B0F19" w:rsidRPr="005F0E50">
        <w:rPr>
          <w:rFonts w:ascii="Times New Roman" w:eastAsiaTheme="minorEastAsia" w:hAnsi="Times New Roman" w:cs="Times New Roman"/>
        </w:rPr>
        <w:t xml:space="preserve"> </w:t>
      </w:r>
      <w:r w:rsidRPr="005F0E50">
        <w:rPr>
          <w:rFonts w:ascii="Times New Roman" w:eastAsiaTheme="minorEastAsia" w:hAnsi="Times New Roman" w:cs="Times New Roman"/>
        </w:rPr>
        <w:t xml:space="preserve">for the corresponding standardized data are </w:t>
      </w:r>
      <m:oMath>
        <m:r>
          <w:rPr>
            <w:rFonts w:ascii="Cambria Math" w:eastAsiaTheme="minorEastAsia" w:hAnsi="Cambria Math" w:cs="Times New Roman"/>
          </w:rPr>
          <m:t>A=</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1z</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2z</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Mz</m:t>
                </m:r>
              </m:sub>
            </m:sSub>
          </m:e>
        </m:d>
      </m:oMath>
      <w:r w:rsidRPr="005F0E50">
        <w:rPr>
          <w:rFonts w:ascii="Times New Roman" w:eastAsiaTheme="minorEastAsia" w:hAnsi="Times New Roman" w:cs="Times New Roman"/>
        </w:rPr>
        <w:t xml:space="preserve">, respectively (these are the estimated values of the drift and diffusion functions of the </w:t>
      </w:r>
      <m:oMath>
        <m:r>
          <w:rPr>
            <w:rFonts w:ascii="Cambria Math" w:eastAsiaTheme="minorEastAsia" w:hAnsi="Cambria Math" w:cs="Times New Roman"/>
          </w:rPr>
          <m:t>z</m:t>
        </m:r>
      </m:oMath>
      <w:r w:rsidRPr="005F0E50">
        <w:rPr>
          <w:rFonts w:ascii="Times New Roman" w:eastAsiaTheme="minorEastAsia" w:hAnsi="Times New Roman" w:cs="Times New Roman"/>
        </w:rPr>
        <w:t xml:space="preserve"> process at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oMath>
      <w:r w:rsidRPr="005F0E50">
        <w:rPr>
          <w:rFonts w:ascii="Times New Roman" w:eastAsiaTheme="minorEastAsia" w:hAnsi="Times New Roman" w:cs="Times New Roman"/>
        </w:rPr>
        <w:t xml:space="preserve">). Now, to back transform everything to the original scale (i.e., the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process) all we need to do is to multiply the elements of </w:t>
      </w:r>
      <m:oMath>
        <m:r>
          <w:rPr>
            <w:rFonts w:ascii="Cambria Math" w:eastAsiaTheme="minorEastAsia" w:hAnsi="Cambria Math" w:cs="Times New Roman"/>
          </w:rPr>
          <m:t>A</m:t>
        </m:r>
      </m:oMath>
      <w:r w:rsidRPr="005F0E50">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5F0E50">
        <w:rPr>
          <w:rFonts w:ascii="Times New Roman" w:eastAsiaTheme="minorEastAsia" w:hAnsi="Times New Roman" w:cs="Times New Roman"/>
        </w:rPr>
        <w:t xml:space="preserve"> by the data standard deviation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m:rPr>
                <m:sty m:val="p"/>
              </m:rPr>
              <w:rPr>
                <w:rFonts w:ascii="Cambria Math" w:eastAsiaTheme="minorEastAsia" w:hAnsi="Cambria Math" w:cs="Times New Roman"/>
              </w:rPr>
              <m:t>data</m:t>
            </m:r>
          </m:sub>
        </m:sSub>
      </m:oMath>
      <w:r w:rsidRPr="005F0E50">
        <w:rPr>
          <w:rFonts w:ascii="Times New Roman" w:eastAsiaTheme="minorEastAsia" w:hAnsi="Times New Roman" w:cs="Times New Roman"/>
        </w:rPr>
        <w:t xml:space="preserve"> to find the estimated parameters of the process </w:t>
      </w:r>
      <m:oMath>
        <m:r>
          <w:rPr>
            <w:rFonts w:ascii="Cambria Math" w:eastAsiaTheme="minorEastAsia" w:hAnsi="Cambria Math" w:cs="Times New Roman"/>
          </w:rPr>
          <m:t>x</m:t>
        </m:r>
      </m:oMath>
      <w:r w:rsidRPr="005F0E50">
        <w:rPr>
          <w:rFonts w:ascii="Times New Roman" w:eastAsiaTheme="minorEastAsia" w:hAnsi="Times New Roman" w:cs="Times New Roman"/>
        </w:rPr>
        <w:t xml:space="preserve"> over the knot sequence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w:r w:rsidRPr="005F0E50">
        <w:rPr>
          <w:rFonts w:ascii="Times New Roman" w:eastAsiaTheme="minorEastAsia" w:hAnsi="Times New Roman" w:cs="Times New Roman"/>
        </w:rPr>
        <w:t xml:space="preserve">.  </w:t>
      </w:r>
    </w:p>
    <w:p w14:paraId="13A2D73E" w14:textId="1E585349" w:rsidR="00021F41" w:rsidRDefault="009D58B7" w:rsidP="00B07879">
      <w:pPr>
        <w:spacing w:line="480" w:lineRule="auto"/>
        <w:jc w:val="both"/>
        <w:rPr>
          <w:rFonts w:ascii="Times New Roman" w:hAnsi="Times New Roman" w:cs="Times New Roman"/>
          <w:b/>
        </w:rPr>
      </w:pPr>
      <w:r>
        <w:rPr>
          <w:rFonts w:ascii="Times New Roman" w:hAnsi="Times New Roman" w:cs="Times New Roman"/>
          <w:b/>
        </w:rPr>
        <w:t xml:space="preserve">Appendix </w:t>
      </w:r>
      <w:r w:rsidR="00A00A9A">
        <w:rPr>
          <w:rFonts w:ascii="Times New Roman" w:hAnsi="Times New Roman" w:cs="Times New Roman"/>
          <w:b/>
        </w:rPr>
        <w:t>H</w:t>
      </w:r>
      <w:r w:rsidR="00021F41">
        <w:rPr>
          <w:rFonts w:ascii="Times New Roman" w:hAnsi="Times New Roman" w:cs="Times New Roman"/>
          <w:b/>
        </w:rPr>
        <w:t xml:space="preserve">. </w:t>
      </w:r>
      <w:r w:rsidR="001D4E97">
        <w:rPr>
          <w:rFonts w:ascii="Times New Roman" w:hAnsi="Times New Roman" w:cs="Times New Roman"/>
          <w:b/>
        </w:rPr>
        <w:t xml:space="preserve">Gradient descent and </w:t>
      </w:r>
      <w:r w:rsidR="00FA54E8">
        <w:rPr>
          <w:rFonts w:ascii="Times New Roman" w:hAnsi="Times New Roman" w:cs="Times New Roman"/>
          <w:b/>
        </w:rPr>
        <w:t>grey</w:t>
      </w:r>
      <w:r w:rsidR="00021F41">
        <w:rPr>
          <w:rFonts w:ascii="Times New Roman" w:hAnsi="Times New Roman" w:cs="Times New Roman"/>
          <w:b/>
        </w:rPr>
        <w:t xml:space="preserve"> wolf optimizer</w:t>
      </w:r>
      <w:r w:rsidR="001D4E97">
        <w:rPr>
          <w:rFonts w:ascii="Times New Roman" w:hAnsi="Times New Roman" w:cs="Times New Roman"/>
          <w:b/>
        </w:rPr>
        <w:t xml:space="preserve"> algorithms</w:t>
      </w:r>
      <w:r w:rsidR="00D510E4">
        <w:rPr>
          <w:rFonts w:ascii="Times New Roman" w:hAnsi="Times New Roman" w:cs="Times New Roman"/>
          <w:b/>
        </w:rPr>
        <w:t xml:space="preserve"> used to solve</w:t>
      </w:r>
      <w:r w:rsidR="00021F41">
        <w:rPr>
          <w:rFonts w:ascii="Times New Roman" w:hAnsi="Times New Roman" w:cs="Times New Roman"/>
          <w:b/>
        </w:rPr>
        <w:t xml:space="preserve"> the MLE</w:t>
      </w:r>
      <w:r w:rsidR="00C97635">
        <w:rPr>
          <w:rFonts w:ascii="Times New Roman" w:hAnsi="Times New Roman" w:cs="Times New Roman"/>
          <w:b/>
        </w:rPr>
        <w:t xml:space="preserve"> </w:t>
      </w:r>
    </w:p>
    <w:p w14:paraId="3B706DA3" w14:textId="0BB75013" w:rsidR="0036411D" w:rsidRDefault="00934256"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w:t>
      </w:r>
      <w:r w:rsidR="00C969F7">
        <w:rPr>
          <w:rFonts w:ascii="Times New Roman" w:eastAsiaTheme="minorEastAsia" w:hAnsi="Times New Roman" w:cs="Times New Roman"/>
        </w:rPr>
        <w:t xml:space="preserve">order to estimate the parameters of the </w:t>
      </w:r>
      <w:proofErr w:type="spellStart"/>
      <w:r w:rsidR="00422852">
        <w:rPr>
          <w:rFonts w:ascii="Times New Roman" w:eastAsiaTheme="minorEastAsia" w:hAnsi="Times New Roman" w:cs="Times New Roman"/>
        </w:rPr>
        <w:t>Langevin</w:t>
      </w:r>
      <w:proofErr w:type="spellEnd"/>
      <w:r w:rsidR="00422852">
        <w:rPr>
          <w:rFonts w:ascii="Times New Roman" w:eastAsiaTheme="minorEastAsia" w:hAnsi="Times New Roman" w:cs="Times New Roman"/>
        </w:rPr>
        <w:t xml:space="preserve"> </w:t>
      </w:r>
      <w:r w:rsidR="00C969F7">
        <w:rPr>
          <w:rFonts w:ascii="Times New Roman" w:eastAsiaTheme="minorEastAsia" w:hAnsi="Times New Roman" w:cs="Times New Roman"/>
        </w:rPr>
        <w:t>model (</w:t>
      </w:r>
      <w:r w:rsidR="00C969F7">
        <w:rPr>
          <w:rFonts w:ascii="Times New Roman" w:eastAsiaTheme="minorEastAsia" w:hAnsi="Times New Roman" w:cs="Times New Roman"/>
        </w:rPr>
        <w:fldChar w:fldCharType="begin"/>
      </w:r>
      <w:r w:rsidR="00C969F7">
        <w:rPr>
          <w:rFonts w:ascii="Times New Roman" w:eastAsiaTheme="minorEastAsia" w:hAnsi="Times New Roman" w:cs="Times New Roman"/>
        </w:rPr>
        <w:instrText xml:space="preserve"> REF DiffusionParametric \h </w:instrText>
      </w:r>
      <w:r w:rsidR="00C969F7">
        <w:rPr>
          <w:rFonts w:ascii="Times New Roman" w:eastAsiaTheme="minorEastAsia" w:hAnsi="Times New Roman" w:cs="Times New Roman"/>
        </w:rPr>
      </w:r>
      <w:r w:rsidR="00C969F7">
        <w:rPr>
          <w:rFonts w:ascii="Times New Roman" w:eastAsiaTheme="minorEastAsia" w:hAnsi="Times New Roman" w:cs="Times New Roman"/>
        </w:rPr>
        <w:fldChar w:fldCharType="separate"/>
      </w:r>
      <w:r w:rsidR="00F015B9">
        <w:rPr>
          <w:rFonts w:ascii="Times New Roman" w:hAnsi="Times New Roman" w:cs="Times New Roman"/>
          <w:noProof/>
        </w:rPr>
        <w:t>1</w:t>
      </w:r>
      <w:r w:rsidR="00C969F7">
        <w:rPr>
          <w:rFonts w:ascii="Times New Roman" w:eastAsiaTheme="minorEastAsia" w:hAnsi="Times New Roman" w:cs="Times New Roman"/>
        </w:rPr>
        <w:fldChar w:fldCharType="end"/>
      </w:r>
      <w:r w:rsidR="00C969F7">
        <w:rPr>
          <w:rFonts w:ascii="Times New Roman" w:eastAsiaTheme="minorEastAsia" w:hAnsi="Times New Roman" w:cs="Times New Roman"/>
        </w:rPr>
        <w:t xml:space="preserve">) using the MLE framework </w:t>
      </w:r>
      <w:r w:rsidR="003B771F">
        <w:rPr>
          <w:rFonts w:ascii="Times New Roman" w:eastAsiaTheme="minorEastAsia" w:hAnsi="Times New Roman" w:cs="Times New Roman"/>
        </w:rPr>
        <w:t xml:space="preserve">we </w:t>
      </w:r>
      <w:r w:rsidR="00142AA2">
        <w:rPr>
          <w:rFonts w:ascii="Times New Roman" w:eastAsiaTheme="minorEastAsia" w:hAnsi="Times New Roman" w:cs="Times New Roman"/>
        </w:rPr>
        <w:t xml:space="preserve">should find </w:t>
      </w:r>
      <w:r w:rsidR="003B771F">
        <w:rPr>
          <w:rFonts w:ascii="Times New Roman" w:eastAsiaTheme="minorEastAsia" w:hAnsi="Times New Roman" w:cs="Times New Roman"/>
        </w:rPr>
        <w:t xml:space="preserve">the global minimum of negative log-likelihood function </w:t>
      </w:r>
      <m:oMath>
        <m:r>
          <w:rPr>
            <w:rFonts w:ascii="Cambria Math" w:eastAsiaTheme="minorEastAsia" w:hAnsi="Cambria Math" w:cs="Times New Roman"/>
          </w:rPr>
          <m:t>-</m:t>
        </m:r>
        <m:r>
          <m:rPr>
            <m:scr m:val="script"/>
          </m:rPr>
          <w:rPr>
            <w:rFonts w:ascii="Cambria Math" w:hAnsi="Cambria Math" w:cs="Aharoni"/>
          </w:rPr>
          <m:t>l</m:t>
        </m:r>
      </m:oMath>
      <w:r w:rsidR="003B771F">
        <w:rPr>
          <w:rFonts w:ascii="Times New Roman" w:eastAsiaTheme="minorEastAsia" w:hAnsi="Times New Roman" w:cs="Times New Roman"/>
        </w:rPr>
        <w:t xml:space="preserve"> where </w:t>
      </w:r>
      <m:oMath>
        <m:r>
          <m:rPr>
            <m:scr m:val="script"/>
          </m:rPr>
          <w:rPr>
            <w:rFonts w:ascii="Cambria Math" w:hAnsi="Cambria Math" w:cs="Aharoni"/>
          </w:rPr>
          <m:t>l</m:t>
        </m:r>
      </m:oMath>
      <w:r w:rsidR="003B771F">
        <w:rPr>
          <w:rFonts w:ascii="Times New Roman" w:eastAsiaTheme="minorEastAsia" w:hAnsi="Times New Roman" w:cs="Times New Roman"/>
        </w:rPr>
        <w:t xml:space="preserve"> is defined in (</w:t>
      </w:r>
      <w:r w:rsidR="003B771F">
        <w:rPr>
          <w:rFonts w:ascii="Times New Roman" w:eastAsiaTheme="minorEastAsia" w:hAnsi="Times New Roman" w:cs="Times New Roman"/>
        </w:rPr>
        <w:fldChar w:fldCharType="begin"/>
      </w:r>
      <w:r w:rsidR="003B771F">
        <w:rPr>
          <w:rFonts w:ascii="Times New Roman" w:eastAsiaTheme="minorEastAsia" w:hAnsi="Times New Roman" w:cs="Times New Roman"/>
        </w:rPr>
        <w:instrText xml:space="preserve"> REF LL \h </w:instrText>
      </w:r>
      <w:r w:rsidR="003B771F">
        <w:rPr>
          <w:rFonts w:ascii="Times New Roman" w:eastAsiaTheme="minorEastAsia" w:hAnsi="Times New Roman" w:cs="Times New Roman"/>
        </w:rPr>
      </w:r>
      <w:r w:rsidR="003B771F">
        <w:rPr>
          <w:rFonts w:ascii="Times New Roman" w:eastAsiaTheme="minorEastAsia" w:hAnsi="Times New Roman" w:cs="Times New Roman"/>
        </w:rPr>
        <w:fldChar w:fldCharType="separate"/>
      </w:r>
      <w:r w:rsidR="00F015B9">
        <w:rPr>
          <w:rFonts w:ascii="Times New Roman" w:hAnsi="Times New Roman" w:cs="Times New Roman"/>
          <w:noProof/>
        </w:rPr>
        <w:t>2</w:t>
      </w:r>
      <w:r w:rsidR="003B771F">
        <w:rPr>
          <w:rFonts w:ascii="Times New Roman" w:eastAsiaTheme="minorEastAsia" w:hAnsi="Times New Roman" w:cs="Times New Roman"/>
        </w:rPr>
        <w:fldChar w:fldCharType="end"/>
      </w:r>
      <w:r w:rsidR="003B771F">
        <w:rPr>
          <w:rFonts w:ascii="Times New Roman" w:eastAsiaTheme="minorEastAsia" w:hAnsi="Times New Roman" w:cs="Times New Roman"/>
        </w:rPr>
        <w:t xml:space="preserve">) in Appendix C. </w:t>
      </w:r>
      <w:r w:rsidR="001D3951">
        <w:rPr>
          <w:rFonts w:ascii="Times New Roman" w:eastAsiaTheme="minorEastAsia" w:hAnsi="Times New Roman" w:cs="Times New Roman"/>
        </w:rPr>
        <w:t>The approach to tackling the MLE problem significantly differs between Euler and Hermite reconstructions.</w:t>
      </w:r>
      <w:r w:rsidR="00FD2DED">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Euler reconstruction, the objective function is fully defined across the entire parameter space.</w:t>
      </w:r>
      <w:r w:rsidR="001D3951">
        <w:rPr>
          <w:rFonts w:ascii="Times New Roman" w:eastAsiaTheme="minorEastAsia" w:hAnsi="Times New Roman" w:cs="Times New Roman"/>
        </w:rPr>
        <w:t xml:space="preserve"> </w:t>
      </w:r>
      <w:r w:rsidR="001D3951" w:rsidRPr="003B7524">
        <w:rPr>
          <w:rFonts w:ascii="Times New Roman" w:eastAsiaTheme="minorEastAsia" w:hAnsi="Times New Roman" w:cs="Times New Roman"/>
        </w:rPr>
        <w:t>However, in Hermite reconstruction, the objective function may become undefined for certain parameter values as they deviate from the true global minimum, a discrepancy that becomes more pronounced as data resolution decreases.</w:t>
      </w:r>
      <w:r w:rsidR="001D3951">
        <w:rPr>
          <w:rFonts w:ascii="Times New Roman" w:eastAsiaTheme="minorEastAsia" w:hAnsi="Times New Roman" w:cs="Times New Roman"/>
        </w:rPr>
        <w:t xml:space="preserve"> </w:t>
      </w:r>
      <w:r w:rsidR="00F9047E">
        <w:rPr>
          <w:rFonts w:ascii="Times New Roman" w:eastAsiaTheme="minorEastAsia" w:hAnsi="Times New Roman" w:cs="Times New Roman"/>
        </w:rPr>
        <w:t xml:space="preserve">This is because as the data resolution declines </w:t>
      </w:r>
      <w:r w:rsidR="00C7487C">
        <w:rPr>
          <w:rFonts w:ascii="Times New Roman" w:eastAsiaTheme="minorEastAsia" w:hAnsi="Times New Roman" w:cs="Times New Roman"/>
        </w:rPr>
        <w:t>the Hermite expansion of conditional density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P_X_Refinement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F015B9">
        <w:rPr>
          <w:rFonts w:ascii="Times New Roman" w:hAnsi="Times New Roman" w:cs="Times New Roman"/>
          <w:noProof/>
        </w:rPr>
        <w:t>8</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 or in (</w:t>
      </w:r>
      <w:r w:rsidR="00C7487C">
        <w:rPr>
          <w:rFonts w:ascii="Times New Roman" w:eastAsiaTheme="minorEastAsia" w:hAnsi="Times New Roman" w:cs="Times New Roman"/>
        </w:rPr>
        <w:fldChar w:fldCharType="begin"/>
      </w:r>
      <w:r w:rsidR="00C7487C">
        <w:rPr>
          <w:rFonts w:ascii="Times New Roman" w:eastAsiaTheme="minorEastAsia" w:hAnsi="Times New Roman" w:cs="Times New Roman"/>
        </w:rPr>
        <w:instrText xml:space="preserve"> REF P_X \h </w:instrText>
      </w:r>
      <w:r w:rsidR="00C7487C">
        <w:rPr>
          <w:rFonts w:ascii="Times New Roman" w:eastAsiaTheme="minorEastAsia" w:hAnsi="Times New Roman" w:cs="Times New Roman"/>
        </w:rPr>
      </w:r>
      <w:r w:rsidR="00C7487C">
        <w:rPr>
          <w:rFonts w:ascii="Times New Roman" w:eastAsiaTheme="minorEastAsia" w:hAnsi="Times New Roman" w:cs="Times New Roman"/>
        </w:rPr>
        <w:fldChar w:fldCharType="separate"/>
      </w:r>
      <w:r w:rsidR="00F015B9">
        <w:rPr>
          <w:rFonts w:ascii="Times New Roman" w:hAnsi="Times New Roman" w:cs="Times New Roman"/>
          <w:noProof/>
        </w:rPr>
        <w:t>7</w:t>
      </w:r>
      <w:r w:rsidR="00C7487C">
        <w:rPr>
          <w:rFonts w:ascii="Times New Roman" w:eastAsiaTheme="minorEastAsia" w:hAnsi="Times New Roman" w:cs="Times New Roman"/>
        </w:rPr>
        <w:fldChar w:fldCharType="end"/>
      </w:r>
      <w:r w:rsidR="00C7487C">
        <w:rPr>
          <w:rFonts w:ascii="Times New Roman" w:eastAsiaTheme="minorEastAsia" w:hAnsi="Times New Roman" w:cs="Times New Roman"/>
        </w:rPr>
        <w:t>),</w:t>
      </w:r>
      <w:r w:rsidR="00F9047E">
        <w:rPr>
          <w:rFonts w:ascii="Times New Roman" w:eastAsiaTheme="minorEastAsia" w:hAnsi="Times New Roman" w:cs="Times New Roman"/>
        </w:rPr>
        <w:t xml:space="preserve"> might</w:t>
      </w:r>
      <w:r w:rsidR="00C7487C">
        <w:rPr>
          <w:rFonts w:ascii="Times New Roman" w:eastAsiaTheme="minorEastAsia" w:hAnsi="Times New Roman" w:cs="Times New Roman"/>
        </w:rPr>
        <w:t xml:space="preserve"> </w:t>
      </w:r>
      <w:r w:rsidR="00513BDC">
        <w:rPr>
          <w:rFonts w:ascii="Times New Roman" w:eastAsiaTheme="minorEastAsia" w:hAnsi="Times New Roman" w:cs="Times New Roman"/>
        </w:rPr>
        <w:t>converge</w:t>
      </w:r>
      <w:r w:rsidR="00F9047E">
        <w:rPr>
          <w:rFonts w:ascii="Times New Roman" w:eastAsiaTheme="minorEastAsia" w:hAnsi="Times New Roman" w:cs="Times New Roman"/>
        </w:rPr>
        <w:t xml:space="preserve"> to a density which may not be entirely positive across the state space</w:t>
      </w:r>
      <w:r w:rsidR="00AF7C86">
        <w:rPr>
          <w:rFonts w:ascii="Times New Roman" w:eastAsiaTheme="minorEastAsia" w:hAnsi="Times New Roman" w:cs="Times New Roman"/>
        </w:rPr>
        <w:t xml:space="preserve"> (although it always integrates to 1), </w:t>
      </w:r>
      <w:r w:rsidR="00AF7C86" w:rsidRPr="003B7524">
        <w:rPr>
          <w:rFonts w:ascii="Times New Roman" w:eastAsiaTheme="minorEastAsia" w:hAnsi="Times New Roman" w:cs="Times New Roman"/>
        </w:rPr>
        <w:t>leading to a</w:t>
      </w:r>
      <w:r w:rsidR="00AF7C86">
        <w:rPr>
          <w:rFonts w:ascii="Times New Roman" w:eastAsiaTheme="minorEastAsia" w:hAnsi="Times New Roman" w:cs="Times New Roman"/>
        </w:rPr>
        <w:t xml:space="preserve"> partially</w:t>
      </w:r>
      <w:r w:rsidR="00AF7C86" w:rsidRPr="003B7524">
        <w:rPr>
          <w:rFonts w:ascii="Times New Roman" w:eastAsiaTheme="minorEastAsia" w:hAnsi="Times New Roman" w:cs="Times New Roman"/>
        </w:rPr>
        <w:t xml:space="preserve"> defined objective function</w:t>
      </w:r>
      <w:r w:rsidR="00F9047E">
        <w:rPr>
          <w:rFonts w:ascii="Times New Roman" w:eastAsiaTheme="minorEastAsia" w:hAnsi="Times New Roman" w:cs="Times New Roman"/>
        </w:rPr>
        <w:t xml:space="preserve">. </w:t>
      </w:r>
      <w:r w:rsidR="00AF7C86" w:rsidRPr="003B7524">
        <w:rPr>
          <w:rFonts w:ascii="Times New Roman" w:eastAsiaTheme="minorEastAsia" w:hAnsi="Times New Roman" w:cs="Times New Roman"/>
        </w:rPr>
        <w:t>Typically, within a small enough neighborhood around the optimum parameter values, the Hermite series converges to a positive density</w:t>
      </w:r>
      <w:r w:rsidR="00AF7C86">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A900C0" w:rsidRPr="003B7524">
        <w:rPr>
          <w:rFonts w:ascii="Times New Roman" w:eastAsiaTheme="minorEastAsia" w:hAnsi="Times New Roman" w:cs="Times New Roman"/>
        </w:rPr>
        <w:t>Yet, as this neighborhood expands, the series may not maintain a positive density for some parameter values, which we term ‘illegitimate’</w:t>
      </w:r>
      <w:r w:rsidR="00A900C0">
        <w:rPr>
          <w:rFonts w:ascii="Times New Roman" w:eastAsiaTheme="minorEastAsia" w:hAnsi="Times New Roman" w:cs="Times New Roman"/>
        </w:rPr>
        <w:t xml:space="preserve"> solutions</w:t>
      </w:r>
      <w:r w:rsidR="00A900C0" w:rsidRPr="003B7524">
        <w:rPr>
          <w:rFonts w:ascii="Times New Roman" w:eastAsiaTheme="minorEastAsia" w:hAnsi="Times New Roman" w:cs="Times New Roman"/>
        </w:rPr>
        <w:t xml:space="preserve"> (as opposed to ‘legitimate’ </w:t>
      </w:r>
      <w:r w:rsidR="00A900C0">
        <w:rPr>
          <w:rFonts w:ascii="Times New Roman" w:eastAsiaTheme="minorEastAsia" w:hAnsi="Times New Roman" w:cs="Times New Roman"/>
        </w:rPr>
        <w:t>solutions</w:t>
      </w:r>
      <w:r w:rsidR="00A900C0" w:rsidRPr="003B7524">
        <w:rPr>
          <w:rFonts w:ascii="Times New Roman" w:eastAsiaTheme="minorEastAsia" w:hAnsi="Times New Roman" w:cs="Times New Roman"/>
        </w:rPr>
        <w:t>).</w:t>
      </w:r>
      <w:r w:rsidR="00A900C0">
        <w:rPr>
          <w:rFonts w:ascii="Times New Roman" w:eastAsiaTheme="minorEastAsia" w:hAnsi="Times New Roman" w:cs="Times New Roman"/>
        </w:rPr>
        <w:t xml:space="preserve"> </w:t>
      </w:r>
      <w:r w:rsidR="001C4EF7" w:rsidRPr="003B7524">
        <w:rPr>
          <w:rFonts w:ascii="Times New Roman" w:eastAsiaTheme="minorEastAsia" w:hAnsi="Times New Roman" w:cs="Times New Roman"/>
        </w:rPr>
        <w:t xml:space="preserve">In practice, the size and geometry of the region where objective </w:t>
      </w:r>
      <w:r w:rsidR="001C4EF7" w:rsidRPr="003B7524">
        <w:rPr>
          <w:rFonts w:ascii="Times New Roman" w:eastAsiaTheme="minorEastAsia" w:hAnsi="Times New Roman" w:cs="Times New Roman"/>
        </w:rPr>
        <w:lastRenderedPageBreak/>
        <w:t>values are defined</w:t>
      </w:r>
      <w:r w:rsidR="001C4EF7">
        <w:rPr>
          <w:rFonts w:ascii="Times New Roman" w:eastAsiaTheme="minorEastAsia" w:hAnsi="Times New Roman" w:cs="Times New Roman"/>
        </w:rPr>
        <w:t>, i.e., the legitimate region,</w:t>
      </w:r>
      <w:r w:rsidR="001C4EF7" w:rsidRPr="003B7524">
        <w:rPr>
          <w:rFonts w:ascii="Times New Roman" w:eastAsiaTheme="minorEastAsia" w:hAnsi="Times New Roman" w:cs="Times New Roman"/>
        </w:rPr>
        <w:t xml:space="preserve"> have a complex dependency on factors such as data resolution, model complexity, and the level of approximation adopted in selecting the K and J values in the</w:t>
      </w:r>
      <w:r w:rsidR="001C4EF7">
        <w:rPr>
          <w:rFonts w:ascii="Times New Roman" w:eastAsiaTheme="minorEastAsia" w:hAnsi="Times New Roman" w:cs="Times New Roman"/>
        </w:rPr>
        <w:t xml:space="preserve"> Hermite</w:t>
      </w:r>
      <w:r w:rsidR="001C4EF7" w:rsidRPr="003B7524">
        <w:rPr>
          <w:rFonts w:ascii="Times New Roman" w:eastAsiaTheme="minorEastAsia" w:hAnsi="Times New Roman" w:cs="Times New Roman"/>
        </w:rPr>
        <w:t xml:space="preserve"> reconstruction algorithm.</w:t>
      </w:r>
      <w:r w:rsidR="001C4EF7">
        <w:rPr>
          <w:rFonts w:ascii="Times New Roman" w:eastAsiaTheme="minorEastAsia" w:hAnsi="Times New Roman" w:cs="Times New Roman"/>
        </w:rPr>
        <w:t xml:space="preserve"> </w:t>
      </w:r>
      <w:r w:rsidR="0036411D" w:rsidRPr="003B7524">
        <w:rPr>
          <w:rFonts w:ascii="Times New Roman" w:eastAsiaTheme="minorEastAsia" w:hAnsi="Times New Roman" w:cs="Times New Roman"/>
        </w:rPr>
        <w:t>Therefore, in the case of Hermite reconstruction, we face not only a non-smooth objective function but also a partially defined one, where the density of undefined</w:t>
      </w:r>
      <w:r w:rsidR="0036411D">
        <w:rPr>
          <w:rFonts w:ascii="Times New Roman" w:eastAsiaTheme="minorEastAsia" w:hAnsi="Times New Roman" w:cs="Times New Roman"/>
        </w:rPr>
        <w:t xml:space="preserve"> (i.e., illegitimate) </w:t>
      </w:r>
      <w:r w:rsidR="0036411D" w:rsidRPr="003B7524">
        <w:rPr>
          <w:rFonts w:ascii="Times New Roman" w:eastAsiaTheme="minorEastAsia" w:hAnsi="Times New Roman" w:cs="Times New Roman"/>
        </w:rPr>
        <w:t xml:space="preserve">objectives increases the further we move from the global minimum. To </w:t>
      </w:r>
      <w:r w:rsidR="0036411D">
        <w:rPr>
          <w:rFonts w:ascii="Times New Roman" w:eastAsiaTheme="minorEastAsia" w:hAnsi="Times New Roman" w:cs="Times New Roman"/>
        </w:rPr>
        <w:t>handle this constraint</w:t>
      </w:r>
      <w:r w:rsidR="0036411D" w:rsidRPr="003B7524">
        <w:rPr>
          <w:rFonts w:ascii="Times New Roman" w:eastAsiaTheme="minorEastAsia" w:hAnsi="Times New Roman" w:cs="Times New Roman"/>
        </w:rPr>
        <w:t xml:space="preserve">, we employ a </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death penalty</w:t>
      </w:r>
      <w:r w:rsidR="0036411D">
        <w:rPr>
          <w:rFonts w:ascii="Times New Roman" w:eastAsiaTheme="minorEastAsia" w:hAnsi="Times New Roman" w:cs="Times New Roman"/>
        </w:rPr>
        <w:t>’</w:t>
      </w:r>
      <w:r w:rsidR="0036411D" w:rsidRPr="003B7524">
        <w:rPr>
          <w:rFonts w:ascii="Times New Roman" w:eastAsiaTheme="minorEastAsia" w:hAnsi="Times New Roman" w:cs="Times New Roman"/>
        </w:rPr>
        <w:t xml:space="preserve"> technique, which assigns a very high positive number to illegitimate objective values. Consequently, classical optimization routines based on the gradient descent algorithm cannot straightforwardly solve this complex optimization problem.</w:t>
      </w:r>
    </w:p>
    <w:p w14:paraId="229DBA52" w14:textId="399C3722" w:rsidR="003B7524" w:rsidRDefault="00592499" w:rsidP="00B07879">
      <w:pPr>
        <w:spacing w:line="480" w:lineRule="auto"/>
        <w:jc w:val="both"/>
        <w:rPr>
          <w:rFonts w:ascii="Times New Roman" w:eastAsiaTheme="minorEastAsia" w:hAnsi="Times New Roman" w:cs="Times New Roman"/>
        </w:rPr>
      </w:pPr>
      <w:r w:rsidRPr="00592499">
        <w:rPr>
          <w:rFonts w:ascii="Times New Roman" w:eastAsiaTheme="minorEastAsia" w:hAnsi="Times New Roman" w:cs="Times New Roman"/>
        </w:rPr>
        <w:t xml:space="preserve">To enable the use of gradient descent algorithms in our </w:t>
      </w:r>
      <w:r w:rsidR="00760E76">
        <w:rPr>
          <w:rFonts w:ascii="Times New Roman" w:eastAsiaTheme="minorEastAsia" w:hAnsi="Times New Roman" w:cs="Times New Roman"/>
        </w:rPr>
        <w:t xml:space="preserve">partially-defined </w:t>
      </w:r>
      <w:r w:rsidRPr="00592499">
        <w:rPr>
          <w:rFonts w:ascii="Times New Roman" w:eastAsiaTheme="minorEastAsia" w:hAnsi="Times New Roman" w:cs="Times New Roman"/>
        </w:rPr>
        <w:t>optimization pro</w:t>
      </w:r>
      <w:r w:rsidR="00760E76">
        <w:rPr>
          <w:rFonts w:ascii="Times New Roman" w:eastAsiaTheme="minorEastAsia" w:hAnsi="Times New Roman" w:cs="Times New Roman"/>
        </w:rPr>
        <w:t>blem</w:t>
      </w:r>
      <w:r w:rsidRPr="00592499">
        <w:rPr>
          <w:rFonts w:ascii="Times New Roman" w:eastAsiaTheme="minorEastAsia" w:hAnsi="Times New Roman" w:cs="Times New Roman"/>
        </w:rPr>
        <w:t xml:space="preserve">, we employ a two-phase algorithm. The initial phase involves addressing the Euler reconstruction to obtain the parameter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760E76">
        <w:rPr>
          <w:rFonts w:ascii="Times New Roman" w:eastAsiaTheme="minorEastAsia" w:hAnsi="Times New Roman" w:cs="Times New Roman"/>
        </w:rPr>
        <w:t xml:space="preserve">. </w:t>
      </w:r>
      <w:r w:rsidRPr="00592499">
        <w:rPr>
          <w:rFonts w:ascii="Times New Roman" w:eastAsiaTheme="minorEastAsia" w:hAnsi="Times New Roman" w:cs="Times New Roman"/>
        </w:rPr>
        <w:t>For this optimization, we adopt a strategy of employing multiple starting points. This approach helps us to navigate around the potential issue of being trapped in a local minimum. However, based on our extensive experience, when the model is linear with respect to its parameters, we typically encounter an optimization landscape characterized by a unique local minimum that also serves as the global minimum</w:t>
      </w:r>
      <w:r w:rsidR="00DC7D5C">
        <w:rPr>
          <w:rFonts w:ascii="Times New Roman" w:eastAsiaTheme="minorEastAsia" w:hAnsi="Times New Roman" w:cs="Times New Roman"/>
        </w:rPr>
        <w:t xml:space="preserve"> or relatively few local minima</w:t>
      </w:r>
      <w:r w:rsidRPr="00592499">
        <w:rPr>
          <w:rFonts w:ascii="Times New Roman" w:eastAsiaTheme="minorEastAsia" w:hAnsi="Times New Roman" w:cs="Times New Roman"/>
        </w:rPr>
        <w:t>. This observation underscores the practical benefits of working with such linear models, particularly spline models, which tend to simplify the optimization process significantly.</w:t>
      </w:r>
    </w:p>
    <w:p w14:paraId="005A4E10" w14:textId="30A39F0E" w:rsidR="00C321EE" w:rsidRDefault="00221647" w:rsidP="00B07879">
      <w:pPr>
        <w:spacing w:after="240" w:line="480" w:lineRule="auto"/>
        <w:jc w:val="both"/>
        <w:rPr>
          <w:rFonts w:ascii="Times New Roman" w:eastAsiaTheme="minorEastAsia" w:hAnsi="Times New Roman" w:cs="Times New Roman"/>
        </w:rPr>
      </w:pPr>
      <w:r w:rsidRPr="00221647">
        <w:rPr>
          <w:rFonts w:ascii="Times New Roman" w:eastAsiaTheme="minorEastAsia" w:hAnsi="Times New Roman" w:cs="Times New Roman"/>
        </w:rPr>
        <w:t xml:space="preserve">In the second phase, we focus on exploring the vicinity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Pr>
          <w:rFonts w:ascii="Times New Roman" w:eastAsiaTheme="minorEastAsia" w:hAnsi="Times New Roman" w:cs="Times New Roman"/>
        </w:rPr>
        <w:t xml:space="preserve">, </w:t>
      </w:r>
      <w:r w:rsidRPr="00221647">
        <w:rPr>
          <w:rFonts w:ascii="Times New Roman" w:eastAsiaTheme="minorEastAsia" w:hAnsi="Times New Roman" w:cs="Times New Roman"/>
        </w:rPr>
        <w:t xml:space="preserve">where we anticipate a higher density of legitimate </w:t>
      </w:r>
      <w:r>
        <w:rPr>
          <w:rFonts w:ascii="Times New Roman" w:eastAsiaTheme="minorEastAsia" w:hAnsi="Times New Roman" w:cs="Times New Roman"/>
        </w:rPr>
        <w:t>solutions</w:t>
      </w:r>
      <w:r w:rsidRPr="00221647">
        <w:rPr>
          <w:rFonts w:ascii="Times New Roman" w:eastAsiaTheme="minorEastAsia" w:hAnsi="Times New Roman" w:cs="Times New Roman"/>
        </w:rPr>
        <w:t xml:space="preserve">. Our </w:t>
      </w:r>
      <w:r w:rsidR="003F6728">
        <w:rPr>
          <w:rFonts w:ascii="Times New Roman" w:eastAsiaTheme="minorEastAsia" w:hAnsi="Times New Roman" w:cs="Times New Roman"/>
        </w:rPr>
        <w:t>aim</w:t>
      </w:r>
      <w:r w:rsidRPr="00221647">
        <w:rPr>
          <w:rFonts w:ascii="Times New Roman" w:eastAsiaTheme="minorEastAsia" w:hAnsi="Times New Roman" w:cs="Times New Roman"/>
        </w:rPr>
        <w:t xml:space="preserve"> here is to identify several legitimate solutions that can serve as a basis for constructing a surrogate model. The feasibility and effectiveness of this surrogate model hinge on the concentration of legitimate </w:t>
      </w:r>
      <w:r w:rsidR="003F6728">
        <w:rPr>
          <w:rFonts w:ascii="Times New Roman" w:eastAsiaTheme="minorEastAsia" w:hAnsi="Times New Roman" w:cs="Times New Roman"/>
        </w:rPr>
        <w:t>solutions</w:t>
      </w:r>
      <w:r w:rsidRPr="00221647">
        <w:rPr>
          <w:rFonts w:ascii="Times New Roman" w:eastAsiaTheme="minorEastAsia" w:hAnsi="Times New Roman" w:cs="Times New Roman"/>
        </w:rPr>
        <w:t xml:space="preserve"> near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3F6728">
        <w:rPr>
          <w:rFonts w:ascii="Times New Roman" w:eastAsiaTheme="minorEastAsia" w:hAnsi="Times New Roman" w:cs="Times New Roman"/>
        </w:rPr>
        <w:t xml:space="preserve">. </w:t>
      </w:r>
      <w:r w:rsidRPr="00221647">
        <w:rPr>
          <w:rFonts w:ascii="Times New Roman" w:eastAsiaTheme="minorEastAsia" w:hAnsi="Times New Roman" w:cs="Times New Roman"/>
        </w:rPr>
        <w:t>Should we successfully establish a surrogate model, it often becomes possible to identify its global minimum</w:t>
      </w:r>
      <w:r w:rsidR="005D3D43">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Surr</m:t>
            </m:r>
          </m:sub>
        </m:sSub>
      </m:oMath>
      <w:r w:rsidRPr="00221647">
        <w:rPr>
          <w:rFonts w:ascii="Times New Roman" w:eastAsiaTheme="minorEastAsia" w:hAnsi="Times New Roman" w:cs="Times New Roman"/>
        </w:rPr>
        <w:t xml:space="preserve">, which usually lies in close proximity to the true global minimum. This surrogate solution becomes a valuable starting point for deploying a gradient descent algorithm on the original optimization </w:t>
      </w:r>
      <w:r w:rsidR="006E1736">
        <w:rPr>
          <w:rFonts w:ascii="Times New Roman" w:eastAsiaTheme="minorEastAsia" w:hAnsi="Times New Roman" w:cs="Times New Roman"/>
        </w:rPr>
        <w:t>problem</w:t>
      </w:r>
      <w:r w:rsidRPr="00221647">
        <w:rPr>
          <w:rFonts w:ascii="Times New Roman" w:eastAsiaTheme="minorEastAsia" w:hAnsi="Times New Roman" w:cs="Times New Roman"/>
        </w:rPr>
        <w:t>.</w:t>
      </w:r>
      <w:r w:rsidR="006E1736">
        <w:rPr>
          <w:rFonts w:ascii="Times New Roman" w:eastAsiaTheme="minorEastAsia" w:hAnsi="Times New Roman" w:cs="Times New Roman"/>
        </w:rPr>
        <w:t xml:space="preserve"> </w:t>
      </w:r>
      <w:r w:rsidRPr="00221647">
        <w:rPr>
          <w:rFonts w:ascii="Times New Roman" w:eastAsiaTheme="minorEastAsia" w:hAnsi="Times New Roman" w:cs="Times New Roman"/>
        </w:rPr>
        <w:t>In instances where a surrogate model proves unattainable, the legitimate solutions already identified are utilized as initial points for a gradient descent algorithm</w:t>
      </w:r>
      <w:r w:rsidR="00A6709E">
        <w:rPr>
          <w:rFonts w:ascii="Times New Roman" w:eastAsiaTheme="minorEastAsia" w:hAnsi="Times New Roman" w:cs="Times New Roman"/>
        </w:rPr>
        <w:t xml:space="preserve"> </w:t>
      </w:r>
      <w:r w:rsidR="00A6709E" w:rsidRPr="00221647">
        <w:rPr>
          <w:rFonts w:ascii="Times New Roman" w:eastAsiaTheme="minorEastAsia" w:hAnsi="Times New Roman" w:cs="Times New Roman"/>
        </w:rPr>
        <w:t xml:space="preserve">on the original optimization </w:t>
      </w:r>
      <w:r w:rsidR="00A6709E">
        <w:rPr>
          <w:rFonts w:ascii="Times New Roman" w:eastAsiaTheme="minorEastAsia" w:hAnsi="Times New Roman" w:cs="Times New Roman"/>
        </w:rPr>
        <w:t>problem</w:t>
      </w:r>
      <w:r w:rsidRPr="00221647">
        <w:rPr>
          <w:rFonts w:ascii="Times New Roman" w:eastAsiaTheme="minorEastAsia" w:hAnsi="Times New Roman" w:cs="Times New Roman"/>
        </w:rPr>
        <w:t xml:space="preserve">. Regardless of the presence of a surrogate model, these starting </w:t>
      </w:r>
      <w:r w:rsidR="00D07007">
        <w:rPr>
          <w:rFonts w:ascii="Times New Roman" w:eastAsiaTheme="minorEastAsia" w:hAnsi="Times New Roman" w:cs="Times New Roman"/>
        </w:rPr>
        <w:t>points</w:t>
      </w:r>
      <w:r w:rsidR="00A6709E">
        <w:rPr>
          <w:rFonts w:ascii="Times New Roman" w:eastAsiaTheme="minorEastAsia" w:hAnsi="Times New Roman" w:cs="Times New Roman"/>
        </w:rPr>
        <w:t xml:space="preserve">, which are hoped to have a high density of legitimate points </w:t>
      </w:r>
      <w:r w:rsidR="00A6709E">
        <w:rPr>
          <w:rFonts w:ascii="Times New Roman" w:eastAsiaTheme="minorEastAsia" w:hAnsi="Times New Roman" w:cs="Times New Roman"/>
        </w:rPr>
        <w:lastRenderedPageBreak/>
        <w:t xml:space="preserve">near them, can </w:t>
      </w:r>
      <w:r w:rsidRPr="00221647">
        <w:rPr>
          <w:rFonts w:ascii="Times New Roman" w:eastAsiaTheme="minorEastAsia" w:hAnsi="Times New Roman" w:cs="Times New Roman"/>
        </w:rPr>
        <w:t>pave the way for the application of the gradient descent algorithm.</w:t>
      </w:r>
      <w:r w:rsidR="00A6709E">
        <w:rPr>
          <w:rFonts w:ascii="Times New Roman" w:eastAsiaTheme="minorEastAsia" w:hAnsi="Times New Roman" w:cs="Times New Roman"/>
        </w:rPr>
        <w:t xml:space="preserve"> Our aim is to improve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A6709E">
        <w:rPr>
          <w:rFonts w:ascii="Times New Roman" w:eastAsiaTheme="minorEastAsia" w:hAnsi="Times New Roman" w:cs="Times New Roman"/>
        </w:rPr>
        <w:t xml:space="preserve"> through this process, aspiring to discover a new solution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Hermite</m:t>
            </m:r>
          </m:sub>
        </m:sSub>
      </m:oMath>
      <w:r w:rsidR="009160F0">
        <w:rPr>
          <w:rFonts w:ascii="Times New Roman" w:eastAsiaTheme="minorEastAsia" w:hAnsi="Times New Roman" w:cs="Times New Roman"/>
        </w:rPr>
        <w:t xml:space="preserve">, which either improves upon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xml:space="preserve"> or, in the worst case, matches it. Should the complexity of the chosen model prevent any enhancement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Euler</m:t>
            </m:r>
          </m:sub>
        </m:sSub>
      </m:oMath>
      <w:r w:rsidR="009160F0">
        <w:rPr>
          <w:rFonts w:ascii="Times New Roman" w:eastAsiaTheme="minorEastAsia" w:hAnsi="Times New Roman" w:cs="Times New Roman"/>
        </w:rPr>
        <w:t>, we consider simplifying the model and iterating the process to achieve a superior solution.</w:t>
      </w:r>
      <w:r w:rsidR="00C321EE">
        <w:rPr>
          <w:rFonts w:ascii="Times New Roman" w:eastAsiaTheme="minorEastAsia" w:hAnsi="Times New Roman" w:cs="Times New Roman"/>
        </w:rPr>
        <w:t xml:space="preserve"> </w:t>
      </w:r>
      <w:r w:rsidR="00C321EE" w:rsidRPr="00C321EE">
        <w:rPr>
          <w:rFonts w:ascii="Times New Roman" w:eastAsiaTheme="minorEastAsia" w:hAnsi="Times New Roman" w:cs="Times New Roman"/>
        </w:rPr>
        <w:t>Our extensive experience, supported by numerous case studies, demonstrates that this algorithm frequently yields superior outcomes when spline modeling is employed, as opposed to traditional parametric models. This is extensively documented through various examples in section 11 of our tutorial.</w:t>
      </w:r>
    </w:p>
    <w:p w14:paraId="66CDAF38" w14:textId="7AECB73B" w:rsidR="00902BDC" w:rsidRPr="00A201F4" w:rsidRDefault="00902BDC"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t>Accessing the uncertainty of the parameters</w:t>
      </w:r>
    </w:p>
    <w:p w14:paraId="41DEF843" w14:textId="04EDD8CD" w:rsidR="00C97635" w:rsidRDefault="00C97635" w:rsidP="00B07879">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To calculate the variance of the </w:t>
      </w:r>
      <w:r w:rsidR="00624159">
        <w:rPr>
          <w:rFonts w:ascii="Times New Roman" w:eastAsiaTheme="minorEastAsia" w:hAnsi="Times New Roman" w:cs="Times New Roman"/>
        </w:rPr>
        <w:t>estimated</w:t>
      </w:r>
      <w:r>
        <w:rPr>
          <w:rFonts w:ascii="Times New Roman" w:eastAsiaTheme="minorEastAsia" w:hAnsi="Times New Roman" w:cs="Times New Roman"/>
        </w:rPr>
        <w:t xml:space="preserve"> parameter</w:t>
      </w:r>
      <w:r w:rsidR="00712CBB">
        <w:rPr>
          <w:rFonts w:ascii="Times New Roman" w:eastAsiaTheme="minorEastAsia" w:hAnsi="Times New Roman" w:cs="Times New Roman"/>
        </w:rPr>
        <w:t xml:space="preserve"> vector</w:t>
      </w:r>
      <w:r w:rsidR="00624159">
        <w:rPr>
          <w:rFonts w:ascii="Times New Roman" w:eastAsiaTheme="minorEastAsia" w:hAnsi="Times New Roman" w:cs="Times New Roman"/>
        </w:rPr>
        <w:t xml:space="preserve">, say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24159">
        <w:rPr>
          <w:rFonts w:ascii="Times New Roman" w:eastAsiaTheme="minorEastAsia" w:hAnsi="Times New Roman" w:cs="Times New Roman"/>
        </w:rPr>
        <w:t xml:space="preserve">, </w:t>
      </w:r>
      <w:r>
        <w:rPr>
          <w:rFonts w:ascii="Times New Roman" w:eastAsiaTheme="minorEastAsia" w:hAnsi="Times New Roman" w:cs="Times New Roman"/>
        </w:rPr>
        <w:t>the</w:t>
      </w:r>
      <w:r w:rsidR="005A575D">
        <w:rPr>
          <w:rFonts w:ascii="Times New Roman" w:eastAsiaTheme="minorEastAsia" w:hAnsi="Times New Roman" w:cs="Times New Roman"/>
        </w:rPr>
        <w:t xml:space="preserve"> following</w:t>
      </w:r>
      <w:r>
        <w:rPr>
          <w:rFonts w:ascii="Times New Roman" w:eastAsiaTheme="minorEastAsia" w:hAnsi="Times New Roman" w:cs="Times New Roman"/>
        </w:rPr>
        <w:t xml:space="preserve"> Fisher information</w:t>
      </w:r>
      <w:r w:rsidR="009D7929">
        <w:rPr>
          <w:rFonts w:ascii="Times New Roman" w:eastAsiaTheme="minorEastAsia" w:hAnsi="Times New Roman" w:cs="Times New Roman"/>
        </w:rPr>
        <w:t xml:space="preserve"> (FI)</w:t>
      </w:r>
      <w:r>
        <w:rPr>
          <w:rFonts w:ascii="Times New Roman" w:eastAsiaTheme="minorEastAsia" w:hAnsi="Times New Roman" w:cs="Times New Roman"/>
        </w:rPr>
        <w:t xml:space="preserve"> matrix</w:t>
      </w:r>
      <w:r w:rsidR="00026F34">
        <w:rPr>
          <w:rFonts w:ascii="Times New Roman" w:eastAsiaTheme="minorEastAsia" w:hAnsi="Times New Roman" w:cs="Times New Roman"/>
        </w:rPr>
        <w:t xml:space="preserve"> </w:t>
      </w:r>
      <w:r>
        <w:rPr>
          <w:rFonts w:ascii="Times New Roman" w:eastAsiaTheme="minorEastAsia" w:hAnsi="Times New Roman" w:cs="Times New Roman"/>
        </w:rPr>
        <w:t xml:space="preserve">is needed </w:t>
      </w:r>
    </w:p>
    <w:p w14:paraId="21E70BC4" w14:textId="77777777" w:rsidR="00C97635" w:rsidRDefault="00026F34" w:rsidP="00B07879">
      <w:pPr>
        <w:spacing w:line="480" w:lineRule="auto"/>
        <w:jc w:val="center"/>
        <w:rPr>
          <w:rFonts w:ascii="Times New Roman" w:eastAsiaTheme="minorEastAsia" w:hAnsi="Times New Roman" w:cs="Times New Roman"/>
        </w:rPr>
      </w:pPr>
      <m:oMath>
        <m:r>
          <m:rPr>
            <m:scr m:val="script"/>
            <m:sty m:val="p"/>
          </m:rPr>
          <w:rPr>
            <w:rFonts w:ascii="Cambria Math" w:eastAsiaTheme="minorEastAsia" w:hAnsi="Cambria Math" w:cs="Times New Roman"/>
          </w:rPr>
          <m:t>F</m:t>
        </m:r>
        <m:r>
          <m:rPr>
            <m:sty m:val="p"/>
          </m:rPr>
          <w:rPr>
            <w:rFonts w:ascii="Cambria Math" w:eastAsiaTheme="minorEastAsia" w:hAnsi="Cambria Math" w:cs="Times New Roman"/>
          </w:rPr>
          <m:t>=-E</m:t>
        </m:r>
        <m:d>
          <m:dPr>
            <m:ctrlPr>
              <w:rPr>
                <w:rFonts w:ascii="Cambria Math" w:eastAsiaTheme="minorEastAsia" w:hAnsi="Cambria Math" w:cs="Times New Roman"/>
              </w:rPr>
            </m:ctrlPr>
          </m:dPr>
          <m:e>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e>
        </m:d>
      </m:oMath>
      <w:r w:rsidR="00EA1891">
        <w:rPr>
          <w:rFonts w:ascii="Times New Roman" w:eastAsiaTheme="minorEastAsia" w:hAnsi="Times New Roman" w:cs="Times New Roman"/>
        </w:rPr>
        <w:t xml:space="preserve"> </w:t>
      </w:r>
    </w:p>
    <w:p w14:paraId="66BECF09" w14:textId="6583433F" w:rsidR="00712CBB" w:rsidRDefault="003D75AE" w:rsidP="00B07879">
      <w:pPr>
        <w:spacing w:after="240" w:line="480" w:lineRule="auto"/>
        <w:jc w:val="both"/>
        <w:rPr>
          <w:rFonts w:ascii="Times New Roman" w:eastAsiaTheme="minorEastAsia" w:hAnsi="Times New Roman" w:cs="Times New Roman"/>
        </w:rPr>
      </w:pPr>
      <w:r>
        <w:rPr>
          <w:rFonts w:ascii="Times New Roman" w:eastAsiaTheme="minorEastAsia" w:hAnsi="Times New Roman" w:cs="Times New Roman"/>
        </w:rPr>
        <w:t>w</w:t>
      </w:r>
      <w:r w:rsidR="00026F34" w:rsidRPr="003424CE">
        <w:rPr>
          <w:rFonts w:ascii="Times New Roman" w:eastAsiaTheme="minorEastAsia" w:hAnsi="Times New Roman" w:cs="Times New Roman"/>
        </w:rPr>
        <w:t xml:space="preserve">here </w:t>
      </w:r>
      <m:oMath>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hAnsi="Cambria Math" w:cs="Times New Roman"/>
              </w:rPr>
              <m:t>∂</m:t>
            </m:r>
          </m:e>
          <m:sup>
            <m:r>
              <w:rPr>
                <w:rFonts w:ascii="Cambria Math" w:eastAsiaTheme="minorEastAsia" w:hAnsi="Cambria Math" w:cs="Times New Roman"/>
              </w:rPr>
              <m:t>2</m:t>
            </m:r>
          </m:sup>
        </m:sSup>
        <m:r>
          <m:rPr>
            <m:scr m:val="script"/>
          </m:rPr>
          <w:rPr>
            <w:rFonts w:ascii="Cambria Math" w:hAnsi="Cambria Math" w:cs="Aharoni"/>
          </w:rPr>
          <m:t>l/</m:t>
        </m:r>
        <m:r>
          <w:rPr>
            <w:rFonts w:ascii="Cambria Math" w:hAnsi="Cambria Math" w:cs="Times New Roman"/>
          </w:rPr>
          <m:t>∂</m:t>
        </m:r>
        <m:r>
          <w:rPr>
            <w:rFonts w:ascii="Cambria Math" w:eastAsiaTheme="minorEastAsia" w:hAnsi="Cambria Math" w:cs="Times New Roman"/>
          </w:rPr>
          <m:t>θ</m:t>
        </m:r>
        <m:r>
          <w:rPr>
            <w:rFonts w:ascii="Cambria Math" w:hAnsi="Cambria Math" w:cs="Times New Roman"/>
          </w:rPr>
          <m:t>∂</m:t>
        </m:r>
        <m:sSup>
          <m:sSupPr>
            <m:ctrlPr>
              <w:rPr>
                <w:rFonts w:ascii="Cambria Math" w:hAnsi="Cambria Math" w:cs="Times New Roman"/>
                <w:i/>
              </w:rPr>
            </m:ctrlPr>
          </m:sSupPr>
          <m:e>
            <m:r>
              <w:rPr>
                <w:rFonts w:ascii="Cambria Math" w:eastAsiaTheme="minorEastAsia" w:hAnsi="Cambria Math" w:cs="Times New Roman"/>
              </w:rPr>
              <m:t>θ</m:t>
            </m:r>
          </m:e>
          <m:sup>
            <m:r>
              <w:rPr>
                <w:rFonts w:ascii="Cambria Math" w:hAnsi="Cambria Math" w:cs="Times New Roman"/>
              </w:rPr>
              <m:t>T</m:t>
            </m:r>
          </m:sup>
        </m:sSup>
      </m:oMath>
      <w:r w:rsidR="00AD0A08" w:rsidRPr="003424CE">
        <w:rPr>
          <w:rFonts w:ascii="Times New Roman" w:eastAsiaTheme="minorEastAsia" w:hAnsi="Times New Roman" w:cs="Times New Roman"/>
        </w:rPr>
        <w:t xml:space="preserve"> is the Hessian matrix</w:t>
      </w:r>
      <w:r w:rsidR="00026F34" w:rsidRPr="003424CE">
        <w:rPr>
          <w:rFonts w:ascii="Times New Roman" w:eastAsiaTheme="minorEastAsia" w:hAnsi="Times New Roman" w:cs="Times New Roman"/>
        </w:rPr>
        <w:t xml:space="preserve">, i.e., the second order partial derivatives of the log-likelihood function with respect to </w:t>
      </w:r>
      <m:oMath>
        <m:r>
          <w:rPr>
            <w:rFonts w:ascii="Cambria Math" w:eastAsiaTheme="minorEastAsia" w:hAnsi="Cambria Math" w:cs="Times New Roman"/>
          </w:rPr>
          <m:t>θ</m:t>
        </m:r>
      </m:oMath>
      <w:r w:rsidR="00804DD5">
        <w:rPr>
          <w:rFonts w:ascii="Times New Roman" w:eastAsiaTheme="minorEastAsia" w:hAnsi="Times New Roman" w:cs="Times New Roman"/>
        </w:rPr>
        <w:t xml:space="preserve"> (in case of minimization, as</w:t>
      </w:r>
      <w:r w:rsidR="00C5102B">
        <w:rPr>
          <w:rFonts w:ascii="Times New Roman" w:eastAsiaTheme="minorEastAsia" w:hAnsi="Times New Roman" w:cs="Times New Roman"/>
        </w:rPr>
        <w:t xml:space="preserve"> is our case</w:t>
      </w:r>
      <w:r w:rsidR="00804DD5">
        <w:rPr>
          <w:rFonts w:ascii="Times New Roman" w:eastAsiaTheme="minorEastAsia" w:hAnsi="Times New Roman" w:cs="Times New Roman"/>
        </w:rPr>
        <w:t xml:space="preserve">, </w:t>
      </w:r>
      <m:oMath>
        <m:r>
          <w:rPr>
            <w:rFonts w:ascii="Cambria Math" w:eastAsiaTheme="minorEastAsia" w:hAnsi="Cambria Math" w:cs="Times New Roman"/>
          </w:rPr>
          <m:t>-</m:t>
        </m:r>
        <m:r>
          <m:rPr>
            <m:scr m:val="script"/>
          </m:rPr>
          <w:rPr>
            <w:rFonts w:ascii="Cambria Math" w:hAnsi="Cambria Math" w:cs="Aharoni"/>
          </w:rPr>
          <m:t>l</m:t>
        </m:r>
      </m:oMath>
      <w:r w:rsidR="00BA58F6">
        <w:rPr>
          <w:rFonts w:ascii="Times New Roman" w:eastAsiaTheme="minorEastAsia" w:hAnsi="Times New Roman" w:cs="Times New Roman"/>
        </w:rPr>
        <w:t xml:space="preserve"> is used</w:t>
      </w:r>
      <w:r w:rsidR="00804DD5">
        <w:rPr>
          <w:rFonts w:ascii="Times New Roman" w:eastAsiaTheme="minorEastAsia" w:hAnsi="Times New Roman" w:cs="Times New Roman"/>
        </w:rPr>
        <w:t xml:space="preserve"> as objective function</w:t>
      </w:r>
      <w:r w:rsidR="004073A3">
        <w:rPr>
          <w:rFonts w:ascii="Times New Roman" w:eastAsiaTheme="minorEastAsia" w:hAnsi="Times New Roman" w:cs="Times New Roman"/>
        </w:rPr>
        <w:t xml:space="preserve"> so that</w:t>
      </w:r>
      <w:r w:rsidR="00804DD5">
        <w:rPr>
          <w:rFonts w:ascii="Times New Roman" w:eastAsiaTheme="minorEastAsia" w:hAnsi="Times New Roman" w:cs="Times New Roman"/>
        </w:rPr>
        <w:t xml:space="preserve"> the</w:t>
      </w:r>
      <w:r w:rsidR="00BA58F6">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9D7929">
        <w:rPr>
          <w:rFonts w:ascii="Times New Roman" w:eastAsiaTheme="minorEastAsia" w:hAnsi="Times New Roman" w:cs="Times New Roman"/>
        </w:rPr>
        <w:t xml:space="preserve"> matrix </w:t>
      </w:r>
      <w:r w:rsidR="009A1F7B">
        <w:rPr>
          <w:rFonts w:ascii="Times New Roman" w:eastAsiaTheme="minorEastAsia" w:hAnsi="Times New Roman" w:cs="Times New Roman"/>
        </w:rPr>
        <w:t xml:space="preserve">does not </w:t>
      </w:r>
      <w:r w:rsidR="00712CBB">
        <w:rPr>
          <w:rFonts w:ascii="Times New Roman" w:eastAsiaTheme="minorEastAsia" w:hAnsi="Times New Roman" w:cs="Times New Roman"/>
        </w:rPr>
        <w:t>include</w:t>
      </w:r>
      <w:r w:rsidR="009A1F7B">
        <w:rPr>
          <w:rFonts w:ascii="Times New Roman" w:eastAsiaTheme="minorEastAsia" w:hAnsi="Times New Roman" w:cs="Times New Roman"/>
        </w:rPr>
        <w:t xml:space="preserve"> the negative sign</w:t>
      </w:r>
      <w:r w:rsidR="00804DD5">
        <w:rPr>
          <w:rFonts w:ascii="Times New Roman" w:eastAsiaTheme="minorEastAsia" w:hAnsi="Times New Roman" w:cs="Times New Roman"/>
        </w:rPr>
        <w:t>)</w:t>
      </w:r>
      <w:r w:rsidR="00026F34" w:rsidRPr="003424CE">
        <w:rPr>
          <w:rFonts w:ascii="Times New Roman" w:eastAsiaTheme="minorEastAsia" w:hAnsi="Times New Roman" w:cs="Times New Roman"/>
        </w:rPr>
        <w:t>.</w:t>
      </w:r>
      <w:r w:rsidR="00712CBB">
        <w:rPr>
          <w:rFonts w:ascii="Times New Roman" w:eastAsiaTheme="minorEastAsia" w:hAnsi="Times New Roman" w:cs="Times New Roman"/>
        </w:rPr>
        <w:t xml:space="preserve"> The ‘observed’ Fisher information approximates the </w:t>
      </w:r>
      <m:oMath>
        <m:r>
          <m:rPr>
            <m:scr m:val="script"/>
            <m:sty m:val="p"/>
          </m:rPr>
          <w:rPr>
            <w:rFonts w:ascii="Cambria Math" w:eastAsiaTheme="minorEastAsia" w:hAnsi="Cambria Math" w:cs="Times New Roman"/>
          </w:rPr>
          <m:t>F</m:t>
        </m:r>
      </m:oMath>
      <w:r w:rsidR="00712CBB">
        <w:rPr>
          <w:rFonts w:ascii="Times New Roman" w:eastAsiaTheme="minorEastAsia" w:hAnsi="Times New Roman" w:cs="Times New Roman"/>
        </w:rPr>
        <w:t xml:space="preserve"> matrix as</w:t>
      </w:r>
      <w:r w:rsidR="00F7722A">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oMath>
      <w:r w:rsidR="00873DDE">
        <w:rPr>
          <w:rFonts w:ascii="Times New Roman" w:eastAsiaTheme="minorEastAsia" w:hAnsi="Times New Roman" w:cs="Times New Roman"/>
        </w:rPr>
        <w:t xml:space="preserve">. </w:t>
      </w:r>
      <w:r w:rsidR="00712CBB">
        <w:rPr>
          <w:rFonts w:ascii="Times New Roman" w:eastAsiaTheme="minorEastAsia" w:hAnsi="Times New Roman" w:cs="Times New Roman"/>
        </w:rPr>
        <w:t>Consequently, the</w:t>
      </w:r>
      <w:r w:rsidR="00F7722A">
        <w:rPr>
          <w:rFonts w:ascii="Times New Roman" w:eastAsiaTheme="minorEastAsia" w:hAnsi="Times New Roman" w:cs="Times New Roman"/>
        </w:rPr>
        <w:t xml:space="preserve"> variance-covariance matrix</w:t>
      </w:r>
      <w:r w:rsidR="00712CBB">
        <w:rPr>
          <w:rFonts w:ascii="Times New Roman" w:eastAsiaTheme="minorEastAsia" w:hAnsi="Times New Roman" w:cs="Times New Roman"/>
        </w:rPr>
        <w:t>,</w:t>
      </w:r>
      <w:r w:rsidR="00F7722A">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r>
              <m:rPr>
                <m:scr m:val="script"/>
                <m:sty m:val="p"/>
              </m:rPr>
              <w:rPr>
                <w:rFonts w:ascii="Cambria Math" w:eastAsiaTheme="minorEastAsia" w:hAnsi="Cambria Math" w:cs="Times New Roman"/>
              </w:rPr>
              <m:t>F</m:t>
            </m:r>
          </m:e>
          <m:sup>
            <m:r>
              <w:rPr>
                <w:rFonts w:ascii="Cambria Math" w:eastAsiaTheme="minorEastAsia" w:hAnsi="Cambria Math" w:cs="Times New Roman"/>
              </w:rPr>
              <m:t>-1</m:t>
            </m:r>
          </m:sup>
        </m:sSup>
      </m:oMath>
      <w:r w:rsidR="00D81391">
        <w:rPr>
          <w:rFonts w:ascii="Times New Roman" w:eastAsiaTheme="minorEastAsia" w:hAnsi="Times New Roman" w:cs="Times New Roman"/>
        </w:rPr>
        <w:t>, i.e., the inverse of the Fisher information matrix</w:t>
      </w:r>
      <w:r w:rsidR="00B6322C">
        <w:rPr>
          <w:rFonts w:ascii="Times New Roman" w:eastAsiaTheme="minorEastAsia" w:hAnsi="Times New Roman" w:cs="Times New Roman"/>
        </w:rPr>
        <w:t>,</w:t>
      </w:r>
      <w:r w:rsidR="00D81391">
        <w:rPr>
          <w:rFonts w:ascii="Times New Roman" w:eastAsiaTheme="minorEastAsia" w:hAnsi="Times New Roman" w:cs="Times New Roman"/>
        </w:rPr>
        <w:t xml:space="preserve"> </w:t>
      </w:r>
      <w:r w:rsidR="00712CBB">
        <w:rPr>
          <w:rFonts w:ascii="Times New Roman" w:eastAsiaTheme="minorEastAsia" w:hAnsi="Times New Roman" w:cs="Times New Roman"/>
        </w:rPr>
        <w:t>is</w:t>
      </w:r>
      <w:r w:rsidR="00D81391">
        <w:rPr>
          <w:rFonts w:ascii="Times New Roman" w:eastAsiaTheme="minorEastAsia" w:hAnsi="Times New Roman" w:cs="Times New Roman"/>
        </w:rPr>
        <w:t xml:space="preserve"> estimated </w:t>
      </w:r>
      <w:r w:rsidR="00712CBB">
        <w:rPr>
          <w:rFonts w:ascii="Times New Roman" w:eastAsiaTheme="minorEastAsia" w:hAnsi="Times New Roman" w:cs="Times New Roman"/>
        </w:rPr>
        <w:t>by</w:t>
      </w:r>
      <w:r w:rsidR="00D81391">
        <w:rPr>
          <w:rFonts w:ascii="Times New Roman" w:eastAsiaTheme="minorEastAsia" w:hAnsi="Times New Roman" w:cs="Times New Roman"/>
        </w:rPr>
        <w:t xml:space="preserve"> </w:t>
      </w:r>
      <m:oMath>
        <m:r>
          <m:rPr>
            <m:sty m:val="p"/>
          </m:rPr>
          <w:rPr>
            <w:rFonts w:ascii="Cambria Math" w:eastAsiaTheme="minorEastAsia" w:hAnsi="Cambria Math" w:cs="Times New Roman"/>
          </w:rPr>
          <m:t>Σ~</m:t>
        </m:r>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Pr>
          <w:rFonts w:ascii="Times New Roman" w:eastAsiaTheme="minorEastAsia" w:hAnsi="Times New Roman" w:cs="Times New Roman"/>
        </w:rPr>
        <w:t xml:space="preserve">. </w:t>
      </w:r>
      <w:r w:rsidR="00712CBB">
        <w:rPr>
          <w:rFonts w:ascii="Times New Roman" w:eastAsiaTheme="minorEastAsia" w:hAnsi="Times New Roman" w:cs="Times New Roman"/>
        </w:rPr>
        <w:t>T</w:t>
      </w:r>
      <w:r>
        <w:rPr>
          <w:rFonts w:ascii="Times New Roman" w:eastAsiaTheme="minorEastAsia" w:hAnsi="Times New Roman" w:cs="Times New Roman"/>
        </w:rPr>
        <w:t xml:space="preserve">he standard error </w:t>
      </w:r>
      <w:r w:rsidR="00712CBB">
        <w:rPr>
          <w:rFonts w:ascii="Times New Roman" w:eastAsiaTheme="minorEastAsia" w:hAnsi="Times New Roman" w:cs="Times New Roman"/>
        </w:rPr>
        <w:t>of</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parameter, say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sub>
        </m:sSub>
      </m:oMath>
      <w:r>
        <w:rPr>
          <w:rFonts w:ascii="Times New Roman" w:eastAsiaTheme="minorEastAsia" w:hAnsi="Times New Roman" w:cs="Times New Roman"/>
        </w:rPr>
        <w:t xml:space="preserve">, </w:t>
      </w:r>
      <w:r w:rsidR="00C94E80">
        <w:rPr>
          <w:rFonts w:ascii="Times New Roman" w:eastAsiaTheme="minorEastAsia" w:hAnsi="Times New Roman" w:cs="Times New Roman"/>
        </w:rPr>
        <w:t xml:space="preserve">which is </w:t>
      </w:r>
      <w:r w:rsidR="000638A0">
        <w:rPr>
          <w:rFonts w:ascii="Times New Roman" w:eastAsiaTheme="minorEastAsia" w:hAnsi="Times New Roman" w:cs="Times New Roman"/>
        </w:rPr>
        <w:t>the square</w:t>
      </w:r>
      <w:r>
        <w:rPr>
          <w:rFonts w:ascii="Times New Roman" w:eastAsiaTheme="minorEastAsia" w:hAnsi="Times New Roman" w:cs="Times New Roman"/>
        </w:rPr>
        <w:t xml:space="preserve"> root of the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Pr>
          <w:rFonts w:ascii="Times New Roman" w:eastAsiaTheme="minorEastAsia" w:hAnsi="Times New Roman" w:cs="Times New Roman"/>
        </w:rPr>
        <w:t xml:space="preserve"> diagonal element</w:t>
      </w:r>
      <w:r w:rsidR="00D92419">
        <w:rPr>
          <w:rFonts w:ascii="Times New Roman" w:eastAsiaTheme="minorEastAsia" w:hAnsi="Times New Roman" w:cs="Times New Roman"/>
        </w:rPr>
        <w:t xml:space="preserve"> in </w:t>
      </w:r>
      <m:oMath>
        <m:r>
          <m:rPr>
            <m:sty m:val="p"/>
          </m:rPr>
          <w:rPr>
            <w:rFonts w:ascii="Cambria Math" w:eastAsiaTheme="minorEastAsia" w:hAnsi="Cambria Math" w:cs="Times New Roman"/>
          </w:rPr>
          <m:t>Σ</m:t>
        </m:r>
      </m:oMath>
      <w:r w:rsidR="004D7B87">
        <w:rPr>
          <w:rFonts w:ascii="Times New Roman" w:eastAsiaTheme="minorEastAsia" w:hAnsi="Times New Roman" w:cs="Times New Roman"/>
        </w:rPr>
        <w:t>,</w:t>
      </w:r>
      <w:r w:rsidR="006A664B">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is thus estimated from the </w:t>
      </w:r>
      <w:r w:rsidR="00AC6C49">
        <w:rPr>
          <w:rFonts w:ascii="Times New Roman" w:eastAsiaTheme="minorEastAsia" w:hAnsi="Times New Roman" w:cs="Times New Roman"/>
        </w:rPr>
        <w:t>square root of the</w:t>
      </w:r>
      <w:r w:rsidR="00C94E80">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th</m:t>
            </m:r>
          </m:sup>
        </m:sSup>
      </m:oMath>
      <w:r w:rsidR="00C94E80">
        <w:rPr>
          <w:rFonts w:ascii="Times New Roman" w:eastAsiaTheme="minorEastAsia" w:hAnsi="Times New Roman" w:cs="Times New Roman"/>
        </w:rPr>
        <w:t xml:space="preserve"> diagonal element of </w:t>
      </w:r>
      <m:oMath>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m:t>
                </m:r>
                <m:r>
                  <m:rPr>
                    <m:scr m:val="script"/>
                  </m:rPr>
                  <w:rPr>
                    <w:rFonts w:ascii="Cambria Math" w:eastAsiaTheme="minorEastAsia" w:hAnsi="Cambria Math" w:cs="Times New Roman"/>
                  </w:rPr>
                  <m:t>H</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r>
                          <w:rPr>
                            <w:rFonts w:ascii="Cambria Math" w:eastAsiaTheme="minorEastAsia" w:hAnsi="Cambria Math" w:cs="Times New Roman"/>
                          </w:rPr>
                          <m:t>θ</m:t>
                        </m:r>
                      </m:e>
                    </m:acc>
                  </m:e>
                </m:d>
              </m:e>
            </m:d>
          </m:e>
          <m:sup>
            <m:r>
              <w:rPr>
                <w:rFonts w:ascii="Cambria Math" w:eastAsiaTheme="minorEastAsia" w:hAnsi="Cambria Math" w:cs="Times New Roman"/>
              </w:rPr>
              <m:t>-1</m:t>
            </m:r>
          </m:sup>
        </m:sSup>
      </m:oMath>
      <w:r w:rsidR="00C94E80">
        <w:rPr>
          <w:rFonts w:ascii="Times New Roman" w:eastAsiaTheme="minorEastAsia" w:hAnsi="Times New Roman" w:cs="Times New Roman"/>
        </w:rPr>
        <w:t xml:space="preserve">. </w:t>
      </w:r>
      <w:r w:rsidR="00712CBB">
        <w:rPr>
          <w:rFonts w:ascii="Times New Roman" w:eastAsiaTheme="minorEastAsia" w:hAnsi="Times New Roman" w:cs="Times New Roman"/>
        </w:rPr>
        <w:t xml:space="preserve">To assess the uncertainties in the case of Hermite reconstruction, extra caution is necessary when estimating the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Th</w:t>
      </w:r>
      <w:r w:rsidR="006452DE">
        <w:rPr>
          <w:rFonts w:ascii="Times New Roman" w:eastAsiaTheme="minorEastAsia" w:hAnsi="Times New Roman" w:cs="Times New Roman"/>
        </w:rPr>
        <w:t>e crux of challenge lies in ensuring that the objective values used for estimating the</w:t>
      </w:r>
      <w:r w:rsidR="00D74338">
        <w:rPr>
          <w:rFonts w:ascii="Times New Roman" w:eastAsiaTheme="minorEastAsia" w:hAnsi="Times New Roman" w:cs="Times New Roman"/>
        </w:rPr>
        <w:t xml:space="preserve"> </w:t>
      </w:r>
      <m:oMath>
        <m:r>
          <m:rPr>
            <m:scr m:val="script"/>
            <m:sty m:val="p"/>
          </m:rPr>
          <w:rPr>
            <w:rFonts w:ascii="Cambria Math" w:eastAsiaTheme="minorEastAsia" w:hAnsi="Cambria Math" w:cs="Times New Roman"/>
          </w:rPr>
          <m:t>F</m:t>
        </m:r>
      </m:oMath>
      <w:r w:rsidR="00D74338">
        <w:rPr>
          <w:rFonts w:ascii="Times New Roman" w:eastAsiaTheme="minorEastAsia" w:hAnsi="Times New Roman" w:cs="Times New Roman"/>
        </w:rPr>
        <w:t xml:space="preserve"> matrix </w:t>
      </w:r>
      <w:r w:rsidR="006452DE">
        <w:rPr>
          <w:rFonts w:ascii="Times New Roman" w:eastAsiaTheme="minorEastAsia" w:hAnsi="Times New Roman" w:cs="Times New Roman"/>
        </w:rPr>
        <w:t xml:space="preserve">are legitimate, not just at the estimated parameters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6452DE">
        <w:rPr>
          <w:rFonts w:ascii="Times New Roman" w:eastAsiaTheme="minorEastAsia" w:hAnsi="Times New Roman" w:cs="Times New Roman"/>
        </w:rPr>
        <w:t xml:space="preserve">, which is known to be legitimate, but also at </w:t>
      </w:r>
      <w:r w:rsidR="000A5143">
        <w:rPr>
          <w:rFonts w:ascii="Times New Roman" w:eastAsiaTheme="minorEastAsia" w:hAnsi="Times New Roman" w:cs="Times New Roman"/>
        </w:rPr>
        <w:t xml:space="preserve">neighboring parameter values in close proximity to </w:t>
      </w:r>
      <m:oMath>
        <m:acc>
          <m:accPr>
            <m:ctrlPr>
              <w:rPr>
                <w:rFonts w:ascii="Cambria Math" w:eastAsiaTheme="minorEastAsia" w:hAnsi="Cambria Math" w:cs="Times New Roman"/>
                <w:i/>
              </w:rPr>
            </m:ctrlPr>
          </m:accPr>
          <m:e>
            <m:r>
              <w:rPr>
                <w:rFonts w:ascii="Cambria Math" w:eastAsiaTheme="minorEastAsia" w:hAnsi="Cambria Math" w:cs="Times New Roman"/>
              </w:rPr>
              <m:t>θ</m:t>
            </m:r>
          </m:e>
        </m:acc>
      </m:oMath>
      <w:r w:rsidR="000A5143">
        <w:rPr>
          <w:rFonts w:ascii="Times New Roman" w:eastAsiaTheme="minorEastAsia" w:hAnsi="Times New Roman" w:cs="Times New Roman"/>
        </w:rPr>
        <w:t xml:space="preserve">, which we are not sure. </w:t>
      </w:r>
      <w:r w:rsidR="00D74338">
        <w:rPr>
          <w:rFonts w:ascii="Times New Roman" w:eastAsiaTheme="minorEastAsia" w:hAnsi="Times New Roman" w:cs="Times New Roman"/>
        </w:rPr>
        <w:t xml:space="preserve">To tackle this </w:t>
      </w:r>
      <w:r w:rsidR="000A5143">
        <w:rPr>
          <w:rFonts w:ascii="Times New Roman" w:eastAsiaTheme="minorEastAsia" w:hAnsi="Times New Roman" w:cs="Times New Roman"/>
        </w:rPr>
        <w:t>complexity</w:t>
      </w:r>
      <w:r w:rsidR="00D74338">
        <w:rPr>
          <w:rFonts w:ascii="Times New Roman" w:eastAsiaTheme="minorEastAsia" w:hAnsi="Times New Roman" w:cs="Times New Roman"/>
        </w:rPr>
        <w:t xml:space="preserve">, if an illegitimate objective value is encountered, we apply an infinitesimal perturbation to the parameter in question, ensuring the perturbed parameter yields a legitimate objective.  </w:t>
      </w:r>
    </w:p>
    <w:p w14:paraId="6CD951FF" w14:textId="45B75F90" w:rsidR="00C85A29" w:rsidRDefault="00C85A29" w:rsidP="00B07879">
      <w:pPr>
        <w:spacing w:after="120" w:line="480" w:lineRule="auto"/>
        <w:jc w:val="both"/>
        <w:rPr>
          <w:rFonts w:ascii="Times New Roman" w:hAnsi="Times New Roman" w:cs="Times New Roman"/>
          <w:b/>
          <w:i/>
          <w:iCs/>
        </w:rPr>
      </w:pPr>
      <w:r w:rsidRPr="00A201F4">
        <w:rPr>
          <w:rFonts w:ascii="Times New Roman" w:hAnsi="Times New Roman" w:cs="Times New Roman"/>
          <w:b/>
          <w:i/>
          <w:iCs/>
        </w:rPr>
        <w:lastRenderedPageBreak/>
        <w:t xml:space="preserve">An interesting point </w:t>
      </w:r>
      <w:r w:rsidR="009B4B29">
        <w:rPr>
          <w:rFonts w:ascii="Times New Roman" w:hAnsi="Times New Roman" w:cs="Times New Roman"/>
          <w:b/>
          <w:i/>
          <w:iCs/>
        </w:rPr>
        <w:t>concerning</w:t>
      </w:r>
      <w:r w:rsidR="009B4B29" w:rsidRPr="00A201F4">
        <w:rPr>
          <w:rFonts w:ascii="Times New Roman" w:hAnsi="Times New Roman" w:cs="Times New Roman"/>
          <w:b/>
          <w:i/>
          <w:iCs/>
        </w:rPr>
        <w:t xml:space="preserve"> </w:t>
      </w:r>
      <w:r w:rsidRPr="00A201F4">
        <w:rPr>
          <w:rFonts w:ascii="Times New Roman" w:hAnsi="Times New Roman" w:cs="Times New Roman"/>
          <w:b/>
          <w:i/>
          <w:iCs/>
        </w:rPr>
        <w:t>the uncertainty of drift and diffusion parameters</w:t>
      </w:r>
    </w:p>
    <w:p w14:paraId="6720ECF9" w14:textId="352BEC1F" w:rsidR="000A5143" w:rsidRDefault="000A5143" w:rsidP="00B07879">
      <w:pPr>
        <w:spacing w:after="360"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In our analysis across numerous examples, we have observed a higher accuracy in the estimation of the noise parameters compared to that of drift parameters. </w:t>
      </w:r>
      <w:r w:rsidRPr="000A5143">
        <w:rPr>
          <w:rFonts w:ascii="Times New Roman" w:eastAsiaTheme="minorEastAsia" w:hAnsi="Times New Roman" w:cs="Times New Roman"/>
        </w:rPr>
        <w:t xml:space="preserve">This phenomenon is not purely empirical but is supported by theoretical underpinnings. For readers interested in a deeper mathematical explanation, we direct them to </w:t>
      </w:r>
      <w:r>
        <w:rPr>
          <w:rFonts w:ascii="Times New Roman" w:eastAsiaTheme="minorEastAsia" w:hAnsi="Times New Roman" w:cs="Times New Roman"/>
        </w:rPr>
        <w:t xml:space="preserve">references </w: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 </w:instrText>
      </w:r>
      <w:r>
        <w:rPr>
          <w:rFonts w:ascii="Times New Roman" w:eastAsiaTheme="minorEastAsia" w:hAnsi="Times New Roman" w:cs="Times New Roman"/>
        </w:rPr>
        <w:fldChar w:fldCharType="begin">
          <w:fldData xml:space="preserve">PEVuZE5vdGU+PENpdGU+PEF1dGhvcj5DaGFuZzwvQXV0aG9yPjxZZWFyPjIwMTE8L1llYXI+PFJl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==
</w:fldData>
        </w:fldChar>
      </w:r>
      <w:r>
        <w:rPr>
          <w:rFonts w:ascii="Times New Roman" w:eastAsiaTheme="minorEastAsia" w:hAnsi="Times New Roman" w:cs="Times New Roman"/>
        </w:rPr>
        <w:instrText xml:space="preserve"> ADDIN EN.CITE.DATA </w:instrText>
      </w:r>
      <w:r>
        <w:rPr>
          <w:rFonts w:ascii="Times New Roman" w:eastAsiaTheme="minorEastAsia" w:hAnsi="Times New Roman" w:cs="Times New Roman"/>
        </w:rPr>
      </w:r>
      <w:r>
        <w:rPr>
          <w:rFonts w:ascii="Times New Roman" w:eastAsiaTheme="minorEastAsia" w:hAnsi="Times New Roman" w:cs="Times New Roman"/>
        </w:rPr>
        <w:fldChar w:fldCharType="end"/>
      </w:r>
      <w:r>
        <w:rPr>
          <w:rFonts w:ascii="Times New Roman" w:eastAsiaTheme="minorEastAsia" w:hAnsi="Times New Roman" w:cs="Times New Roman"/>
        </w:rPr>
      </w:r>
      <w:r>
        <w:rPr>
          <w:rFonts w:ascii="Times New Roman" w:eastAsiaTheme="minorEastAsia" w:hAnsi="Times New Roman" w:cs="Times New Roman"/>
        </w:rPr>
        <w:fldChar w:fldCharType="separate"/>
      </w:r>
      <w:r>
        <w:rPr>
          <w:rFonts w:ascii="Times New Roman" w:eastAsiaTheme="minorEastAsia" w:hAnsi="Times New Roman" w:cs="Times New Roman"/>
          <w:noProof/>
        </w:rPr>
        <w:t>(Sorensen 2007; Tang &amp; Chen 2009; Chang &amp; Chen 2011)</w:t>
      </w:r>
      <w:r>
        <w:rPr>
          <w:rFonts w:ascii="Times New Roman" w:eastAsiaTheme="minorEastAsia" w:hAnsi="Times New Roman" w:cs="Times New Roman"/>
        </w:rPr>
        <w:fldChar w:fldCharType="end"/>
      </w:r>
      <w:r w:rsidRPr="000A5143">
        <w:rPr>
          <w:rFonts w:ascii="Times New Roman" w:eastAsiaTheme="minorEastAsia" w:hAnsi="Times New Roman" w:cs="Times New Roman"/>
        </w:rPr>
        <w:t>, where detailed justifications are provided</w:t>
      </w:r>
      <w:r>
        <w:rPr>
          <w:rFonts w:ascii="Times New Roman" w:eastAsiaTheme="minorEastAsia" w:hAnsi="Times New Roman" w:cs="Times New Roman"/>
        </w:rPr>
        <w:t xml:space="preserve">. </w:t>
      </w:r>
      <w:r w:rsidR="009B4B29">
        <w:rPr>
          <w:rFonts w:ascii="Times New Roman" w:eastAsiaTheme="minorEastAsia" w:hAnsi="Times New Roman" w:cs="Times New Roman"/>
        </w:rPr>
        <w:t xml:space="preserve"> </w:t>
      </w:r>
    </w:p>
    <w:sdt>
      <w:sdtPr>
        <w:rPr>
          <w:rFonts w:asciiTheme="minorHAnsi" w:eastAsiaTheme="minorHAnsi" w:hAnsiTheme="minorHAnsi" w:cstheme="minorBidi"/>
          <w:color w:val="auto"/>
          <w:sz w:val="22"/>
          <w:szCs w:val="22"/>
        </w:rPr>
        <w:id w:val="-1148510598"/>
        <w:docPartObj>
          <w:docPartGallery w:val="Bibliographies"/>
          <w:docPartUnique/>
        </w:docPartObj>
      </w:sdtPr>
      <w:sdtEndPr/>
      <w:sdtContent>
        <w:p w14:paraId="146D02C7" w14:textId="2D41647D" w:rsidR="00847B40" w:rsidRPr="001B0D38" w:rsidRDefault="00847B40" w:rsidP="00B07879">
          <w:pPr>
            <w:pStyle w:val="Heading1"/>
            <w:spacing w:after="240" w:line="480" w:lineRule="auto"/>
            <w:rPr>
              <w:rFonts w:ascii="Times New Roman" w:hAnsi="Times New Roman" w:cs="Times New Roman"/>
              <w:b/>
              <w:bCs/>
              <w:color w:val="auto"/>
              <w:sz w:val="24"/>
              <w:szCs w:val="24"/>
            </w:rPr>
          </w:pPr>
          <w:r w:rsidRPr="001B0D38">
            <w:rPr>
              <w:rFonts w:ascii="Times New Roman" w:hAnsi="Times New Roman" w:cs="Times New Roman"/>
              <w:b/>
              <w:bCs/>
              <w:color w:val="auto"/>
              <w:sz w:val="24"/>
              <w:szCs w:val="24"/>
            </w:rPr>
            <w:t>References</w:t>
          </w:r>
        </w:p>
        <w:sdt>
          <w:sdtPr>
            <w:rPr>
              <w:rFonts w:ascii="Times New Roman" w:hAnsi="Times New Roman" w:cs="Times New Roman"/>
              <w:noProof w:val="0"/>
            </w:rPr>
            <w:id w:val="-573587230"/>
            <w:bibliography/>
          </w:sdtPr>
          <w:sdtEndPr>
            <w:rPr>
              <w:rFonts w:asciiTheme="minorHAnsi" w:hAnsiTheme="minorHAnsi" w:cstheme="minorBidi"/>
            </w:rPr>
          </w:sdtEndPr>
          <w:sdtContent>
            <w:p w14:paraId="5D7D73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 (2002a) Maximum likelihood estimation of discretely sampled diffusions: a closed‐form approximation approach. </w:t>
              </w:r>
              <w:r w:rsidRPr="002C3BE0">
                <w:rPr>
                  <w:rFonts w:ascii="Times New Roman" w:hAnsi="Times New Roman" w:cs="Times New Roman"/>
                  <w:i/>
                </w:rPr>
                <w:t>Econometrica,</w:t>
              </w:r>
              <w:r w:rsidRPr="002C3BE0">
                <w:rPr>
                  <w:rFonts w:ascii="Times New Roman" w:hAnsi="Times New Roman" w:cs="Times New Roman"/>
                </w:rPr>
                <w:t xml:space="preserve"> </w:t>
              </w:r>
              <w:r w:rsidRPr="002C3BE0">
                <w:rPr>
                  <w:rFonts w:ascii="Times New Roman" w:hAnsi="Times New Roman" w:cs="Times New Roman"/>
                  <w:b/>
                </w:rPr>
                <w:t>70,</w:t>
              </w:r>
              <w:r w:rsidRPr="002C3BE0">
                <w:rPr>
                  <w:rFonts w:ascii="Times New Roman" w:hAnsi="Times New Roman" w:cs="Times New Roman"/>
                </w:rPr>
                <w:t xml:space="preserve"> 223-262.</w:t>
              </w:r>
            </w:p>
            <w:p w14:paraId="30BBCEEC"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Aït‐Sahalia, Y.J.E. (2002b) Maximum likelihood estimation of discretely sampled diffusions: a closed‐form approximation approach. </w:t>
              </w:r>
              <w:r w:rsidRPr="002C3BE0">
                <w:rPr>
                  <w:rFonts w:ascii="Times New Roman" w:hAnsi="Times New Roman" w:cs="Times New Roman"/>
                  <w:b/>
                </w:rPr>
                <w:t>70,</w:t>
              </w:r>
              <w:r w:rsidRPr="002C3BE0">
                <w:rPr>
                  <w:rFonts w:ascii="Times New Roman" w:hAnsi="Times New Roman" w:cs="Times New Roman"/>
                </w:rPr>
                <w:t xml:space="preserve"> 223-262.</w:t>
              </w:r>
            </w:p>
            <w:p w14:paraId="2FFDF7B2"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Arani, B.M., Carpenter, S.R., Lahti, L., Van Nes, E.H. &amp; Scheffer, M.J.S. (2021) Exit time as a measure of ecological resilience. </w:t>
              </w:r>
              <w:r w:rsidRPr="002C3BE0">
                <w:rPr>
                  <w:rFonts w:ascii="Times New Roman" w:hAnsi="Times New Roman" w:cs="Times New Roman"/>
                  <w:b/>
                </w:rPr>
                <w:t>372,</w:t>
              </w:r>
              <w:r w:rsidRPr="002C3BE0">
                <w:rPr>
                  <w:rFonts w:ascii="Times New Roman" w:hAnsi="Times New Roman" w:cs="Times New Roman"/>
                </w:rPr>
                <w:t xml:space="preserve"> eaay4895.</w:t>
              </w:r>
            </w:p>
            <w:p w14:paraId="3D1437D6"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Bakshi, G. &amp; Ju, N.J.T.J.o.B. (2005) A Refinement to Aït‐Sahalia's (2002)“Maximum Likelihood Estimation of Discretely Sampled Diffusions: A Closed‐Form Approximation Approach”. </w:t>
              </w:r>
              <w:r w:rsidRPr="002C3BE0">
                <w:rPr>
                  <w:rFonts w:ascii="Times New Roman" w:hAnsi="Times New Roman" w:cs="Times New Roman"/>
                  <w:b/>
                </w:rPr>
                <w:t>78,</w:t>
              </w:r>
              <w:r w:rsidRPr="002C3BE0">
                <w:rPr>
                  <w:rFonts w:ascii="Times New Roman" w:hAnsi="Times New Roman" w:cs="Times New Roman"/>
                </w:rPr>
                <w:t xml:space="preserve"> 2037-2052.</w:t>
              </w:r>
            </w:p>
            <w:p w14:paraId="4BAEF438"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Chang, J. &amp; Chen, S.X. (2011) On the approximate maximum likelihood estimation for diffusion processes.</w:t>
              </w:r>
            </w:p>
            <w:p w14:paraId="11DBDC44"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De Boor, C. &amp; De Boor, C. (1978) </w:t>
              </w:r>
              <w:r w:rsidRPr="002C3BE0">
                <w:rPr>
                  <w:rFonts w:ascii="Times New Roman" w:hAnsi="Times New Roman" w:cs="Times New Roman"/>
                  <w:i/>
                </w:rPr>
                <w:t>A practical guide to splines</w:t>
              </w:r>
              <w:r w:rsidRPr="002C3BE0">
                <w:rPr>
                  <w:rFonts w:ascii="Times New Roman" w:hAnsi="Times New Roman" w:cs="Times New Roman"/>
                </w:rPr>
                <w:t>. springer-verlag New York.</w:t>
              </w:r>
            </w:p>
            <w:p w14:paraId="3A9DE0F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Dickey, D.A. &amp; Fuller, W.A.J.J.o.t.A.s.a. (1979) Distribution of the estimators for autoregressive time series with a unit root. </w:t>
              </w:r>
              <w:r w:rsidRPr="002C3BE0">
                <w:rPr>
                  <w:rFonts w:ascii="Times New Roman" w:hAnsi="Times New Roman" w:cs="Times New Roman"/>
                  <w:b/>
                </w:rPr>
                <w:t>74,</w:t>
              </w:r>
              <w:r w:rsidRPr="002C3BE0">
                <w:rPr>
                  <w:rFonts w:ascii="Times New Roman" w:hAnsi="Times New Roman" w:cs="Times New Roman"/>
                </w:rPr>
                <w:t xml:space="preserve"> 427-431.</w:t>
              </w:r>
            </w:p>
            <w:p w14:paraId="55CC296A"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Friedrich, R., Peinke, J., Sahimi, M. &amp; Tabar, M.R.R.J.P.R. (2011) Approaching complexity by stochastic methods: From biological systems to turbulence. </w:t>
              </w:r>
              <w:r w:rsidRPr="002C3BE0">
                <w:rPr>
                  <w:rFonts w:ascii="Times New Roman" w:hAnsi="Times New Roman" w:cs="Times New Roman"/>
                  <w:b/>
                </w:rPr>
                <w:t>506,</w:t>
              </w:r>
              <w:r w:rsidRPr="002C3BE0">
                <w:rPr>
                  <w:rFonts w:ascii="Times New Roman" w:hAnsi="Times New Roman" w:cs="Times New Roman"/>
                </w:rPr>
                <w:t xml:space="preserve"> 87-162.</w:t>
              </w:r>
            </w:p>
            <w:p w14:paraId="145D9E81"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Jeisman, J.I. (2006) Estimation of the parameters of stochastic differential equations. Queensland University of Technology.</w:t>
              </w:r>
            </w:p>
            <w:p w14:paraId="669669EB"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lastRenderedPageBreak/>
                <w:t xml:space="preserve">Lehle, B.J.J.o.S.P. (2013) Stochastic time series with strong, correlated measurement noise: Markov analysis in n dimensions. </w:t>
              </w:r>
              <w:r w:rsidRPr="002C3BE0">
                <w:rPr>
                  <w:rFonts w:ascii="Times New Roman" w:hAnsi="Times New Roman" w:cs="Times New Roman"/>
                  <w:b/>
                </w:rPr>
                <w:t>152,</w:t>
              </w:r>
              <w:r w:rsidRPr="002C3BE0">
                <w:rPr>
                  <w:rFonts w:ascii="Times New Roman" w:hAnsi="Times New Roman" w:cs="Times New Roman"/>
                </w:rPr>
                <w:t xml:space="preserve"> 1145-1169.</w:t>
              </w:r>
            </w:p>
            <w:p w14:paraId="336A38E9"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May, R.M. (1977) Thresholds and breakpoints in ecosystems with a multiplicity of stable states. </w:t>
              </w:r>
              <w:r w:rsidRPr="002C3BE0">
                <w:rPr>
                  <w:rFonts w:ascii="Times New Roman" w:hAnsi="Times New Roman" w:cs="Times New Roman"/>
                  <w:i/>
                </w:rPr>
                <w:t>Nature,</w:t>
              </w:r>
              <w:r w:rsidRPr="002C3BE0">
                <w:rPr>
                  <w:rFonts w:ascii="Times New Roman" w:hAnsi="Times New Roman" w:cs="Times New Roman"/>
                </w:rPr>
                <w:t xml:space="preserve"> </w:t>
              </w:r>
              <w:r w:rsidRPr="002C3BE0">
                <w:rPr>
                  <w:rFonts w:ascii="Times New Roman" w:hAnsi="Times New Roman" w:cs="Times New Roman"/>
                  <w:b/>
                </w:rPr>
                <w:t>269,</w:t>
              </w:r>
              <w:r w:rsidRPr="002C3BE0">
                <w:rPr>
                  <w:rFonts w:ascii="Times New Roman" w:hAnsi="Times New Roman" w:cs="Times New Roman"/>
                </w:rPr>
                <w:t xml:space="preserve"> 471-477.</w:t>
              </w:r>
            </w:p>
            <w:p w14:paraId="0D1602A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Rinn, P., Lind, P.G., Wächter, M. &amp; Peinke, J.J.a.p.a. (2016) The Langevin Approach: An R Package for Modeling Markov Processes.</w:t>
              </w:r>
            </w:p>
            <w:p w14:paraId="206FDF57"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Sorensen, M. (2007) Efficient estimation for ergodic diffusions sampled at high frequency. </w:t>
              </w:r>
              <w:r w:rsidRPr="002C3BE0">
                <w:rPr>
                  <w:rFonts w:ascii="Times New Roman" w:hAnsi="Times New Roman" w:cs="Times New Roman"/>
                  <w:i/>
                </w:rPr>
                <w:t>CREATES Research Paper</w:t>
              </w:r>
              <w:r w:rsidRPr="002C3BE0">
                <w:rPr>
                  <w:rFonts w:ascii="Times New Roman" w:hAnsi="Times New Roman" w:cs="Times New Roman"/>
                </w:rPr>
                <w:t>.</w:t>
              </w:r>
            </w:p>
            <w:p w14:paraId="7ED7C1F3" w14:textId="77777777" w:rsidR="000A2422" w:rsidRPr="002C3BE0" w:rsidRDefault="000A2422" w:rsidP="00B07879">
              <w:pPr>
                <w:pStyle w:val="EndNoteBibliography"/>
                <w:spacing w:after="0" w:line="480" w:lineRule="auto"/>
                <w:ind w:left="720" w:hanging="720"/>
                <w:rPr>
                  <w:rFonts w:ascii="Times New Roman" w:hAnsi="Times New Roman" w:cs="Times New Roman"/>
                </w:rPr>
              </w:pPr>
              <w:r w:rsidRPr="002C3BE0">
                <w:rPr>
                  <w:rFonts w:ascii="Times New Roman" w:hAnsi="Times New Roman" w:cs="Times New Roman"/>
                </w:rPr>
                <w:t xml:space="preserve">Tabar, R. (2019) </w:t>
              </w:r>
              <w:r w:rsidRPr="002C3BE0">
                <w:rPr>
                  <w:rFonts w:ascii="Times New Roman" w:hAnsi="Times New Roman" w:cs="Times New Roman"/>
                  <w:i/>
                </w:rPr>
                <w:t>Analysis and data-based reconstruction of complex nonlinear dynamical systems</w:t>
              </w:r>
              <w:r w:rsidRPr="002C3BE0">
                <w:rPr>
                  <w:rFonts w:ascii="Times New Roman" w:hAnsi="Times New Roman" w:cs="Times New Roman"/>
                </w:rPr>
                <w:t>. Springer.</w:t>
              </w:r>
            </w:p>
            <w:p w14:paraId="351055A6" w14:textId="36389412" w:rsidR="00847B40" w:rsidRDefault="000A2422" w:rsidP="00B07879">
              <w:pPr>
                <w:spacing w:line="480" w:lineRule="auto"/>
              </w:pPr>
              <w:r w:rsidRPr="002C3BE0">
                <w:rPr>
                  <w:rFonts w:ascii="Times New Roman" w:hAnsi="Times New Roman" w:cs="Times New Roman"/>
                  <w:noProof/>
                </w:rPr>
                <w:t xml:space="preserve">Tang, C.Y. &amp; Chen, S.X. (2009) Parameter estimation and bias correction for diffusion processes. </w:t>
              </w:r>
              <w:r w:rsidRPr="002C3BE0">
                <w:rPr>
                  <w:rFonts w:ascii="Times New Roman" w:hAnsi="Times New Roman" w:cs="Times New Roman"/>
                  <w:i/>
                  <w:noProof/>
                </w:rPr>
                <w:t>Journal of Econometrics,</w:t>
              </w:r>
              <w:r w:rsidRPr="002C3BE0">
                <w:rPr>
                  <w:rFonts w:ascii="Times New Roman" w:hAnsi="Times New Roman" w:cs="Times New Roman"/>
                  <w:noProof/>
                </w:rPr>
                <w:t xml:space="preserve"> </w:t>
              </w:r>
              <w:r w:rsidRPr="002C3BE0">
                <w:rPr>
                  <w:rFonts w:ascii="Times New Roman" w:hAnsi="Times New Roman" w:cs="Times New Roman"/>
                  <w:b/>
                  <w:noProof/>
                </w:rPr>
                <w:t>149,</w:t>
              </w:r>
              <w:r w:rsidRPr="002C3BE0">
                <w:rPr>
                  <w:rFonts w:ascii="Times New Roman" w:hAnsi="Times New Roman" w:cs="Times New Roman"/>
                  <w:noProof/>
                </w:rPr>
                <w:t xml:space="preserve"> 65-81.</w:t>
              </w:r>
            </w:p>
          </w:sdtContent>
        </w:sdt>
      </w:sdtContent>
    </w:sdt>
    <w:p w14:paraId="409D85A8" w14:textId="77777777" w:rsidR="00C80C5B" w:rsidRDefault="00C80C5B" w:rsidP="00B07879">
      <w:pPr>
        <w:spacing w:line="480" w:lineRule="auto"/>
        <w:jc w:val="both"/>
      </w:pPr>
    </w:p>
    <w:p w14:paraId="17F4D587" w14:textId="5BE91009" w:rsidR="00850157" w:rsidRDefault="00850157" w:rsidP="00B07879">
      <w:pPr>
        <w:spacing w:line="480" w:lineRule="auto"/>
        <w:jc w:val="both"/>
      </w:pPr>
    </w:p>
    <w:p w14:paraId="2C1FF4F6" w14:textId="6215BEE1" w:rsidR="00232B7A" w:rsidRPr="00A3240D" w:rsidRDefault="00232B7A" w:rsidP="00B07879">
      <w:pPr>
        <w:spacing w:line="480" w:lineRule="auto"/>
        <w:jc w:val="both"/>
      </w:pPr>
    </w:p>
    <w:sectPr w:rsidR="00232B7A" w:rsidRPr="00A3240D" w:rsidSect="00FA4C54">
      <w:footerReference w:type="default" r:id="rId7"/>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0B50C" w14:textId="77777777" w:rsidR="00BD2EE3" w:rsidRDefault="00BD2EE3" w:rsidP="00147FB1">
      <w:pPr>
        <w:spacing w:after="0" w:line="240" w:lineRule="auto"/>
      </w:pPr>
      <w:r>
        <w:separator/>
      </w:r>
    </w:p>
  </w:endnote>
  <w:endnote w:type="continuationSeparator" w:id="0">
    <w:p w14:paraId="291E9DC8" w14:textId="77777777" w:rsidR="00BD2EE3" w:rsidRDefault="00BD2EE3" w:rsidP="0014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79292"/>
      <w:docPartObj>
        <w:docPartGallery w:val="Page Numbers (Bottom of Page)"/>
        <w:docPartUnique/>
      </w:docPartObj>
    </w:sdtPr>
    <w:sdtEndPr>
      <w:rPr>
        <w:noProof/>
      </w:rPr>
    </w:sdtEndPr>
    <w:sdtContent>
      <w:p w14:paraId="3456455C" w14:textId="17C9FFAA" w:rsidR="00286750" w:rsidRDefault="00286750">
        <w:pPr>
          <w:pStyle w:val="Footer"/>
          <w:jc w:val="right"/>
        </w:pPr>
        <w:r>
          <w:fldChar w:fldCharType="begin"/>
        </w:r>
        <w:r>
          <w:instrText xml:space="preserve"> PAGE   \* MERGEFORMAT </w:instrText>
        </w:r>
        <w:r>
          <w:fldChar w:fldCharType="separate"/>
        </w:r>
        <w:r w:rsidR="00101D56">
          <w:rPr>
            <w:noProof/>
          </w:rPr>
          <w:t>16</w:t>
        </w:r>
        <w:r>
          <w:rPr>
            <w:noProof/>
          </w:rPr>
          <w:fldChar w:fldCharType="end"/>
        </w:r>
      </w:p>
    </w:sdtContent>
  </w:sdt>
  <w:p w14:paraId="1C99D30E" w14:textId="77777777" w:rsidR="00286750" w:rsidRDefault="002867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E428E" w14:textId="77777777" w:rsidR="00BD2EE3" w:rsidRDefault="00BD2EE3" w:rsidP="00147FB1">
      <w:pPr>
        <w:spacing w:after="0" w:line="240" w:lineRule="auto"/>
      </w:pPr>
      <w:r>
        <w:separator/>
      </w:r>
    </w:p>
  </w:footnote>
  <w:footnote w:type="continuationSeparator" w:id="0">
    <w:p w14:paraId="6CC13272" w14:textId="77777777" w:rsidR="00BD2EE3" w:rsidRDefault="00BD2EE3" w:rsidP="00147FB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bak">
    <w15:presenceInfo w15:providerId="None" w15:userId="Bab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nl-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US" w:vendorID="64" w:dllVersion="131078"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e2tdf92v0wwqeztzi5zrxo2fvtxvt0zsad&quot;&gt;EndNote X9&lt;record-ids&gt;&lt;item&gt;22&lt;/item&gt;&lt;item&gt;23&lt;/item&gt;&lt;item&gt;41&lt;/item&gt;&lt;item&gt;53&lt;/item&gt;&lt;item&gt;54&lt;/item&gt;&lt;item&gt;55&lt;/item&gt;&lt;item&gt;67&lt;/item&gt;&lt;/record-ids&gt;&lt;/item&gt;&lt;/Libraries&gt;"/>
  </w:docVars>
  <w:rsids>
    <w:rsidRoot w:val="00D06B8F"/>
    <w:rsid w:val="00001DFC"/>
    <w:rsid w:val="00003394"/>
    <w:rsid w:val="000069BC"/>
    <w:rsid w:val="00006CAD"/>
    <w:rsid w:val="00006F20"/>
    <w:rsid w:val="0001003A"/>
    <w:rsid w:val="0001057E"/>
    <w:rsid w:val="00010620"/>
    <w:rsid w:val="00011B7D"/>
    <w:rsid w:val="00014179"/>
    <w:rsid w:val="00014E4E"/>
    <w:rsid w:val="0001609C"/>
    <w:rsid w:val="00016447"/>
    <w:rsid w:val="000166BA"/>
    <w:rsid w:val="00016E2B"/>
    <w:rsid w:val="0001794C"/>
    <w:rsid w:val="00021826"/>
    <w:rsid w:val="00021F41"/>
    <w:rsid w:val="00024BFF"/>
    <w:rsid w:val="00024D35"/>
    <w:rsid w:val="00024F9F"/>
    <w:rsid w:val="00025548"/>
    <w:rsid w:val="00026F34"/>
    <w:rsid w:val="0002760D"/>
    <w:rsid w:val="00033311"/>
    <w:rsid w:val="000348A1"/>
    <w:rsid w:val="00034BDC"/>
    <w:rsid w:val="000354A9"/>
    <w:rsid w:val="00035955"/>
    <w:rsid w:val="000359D4"/>
    <w:rsid w:val="00040826"/>
    <w:rsid w:val="00041EE4"/>
    <w:rsid w:val="000425E9"/>
    <w:rsid w:val="0004280B"/>
    <w:rsid w:val="0004296F"/>
    <w:rsid w:val="00043405"/>
    <w:rsid w:val="00044415"/>
    <w:rsid w:val="00050D28"/>
    <w:rsid w:val="00053B97"/>
    <w:rsid w:val="00055970"/>
    <w:rsid w:val="00057610"/>
    <w:rsid w:val="00057EC4"/>
    <w:rsid w:val="000638A0"/>
    <w:rsid w:val="00063FE8"/>
    <w:rsid w:val="00065565"/>
    <w:rsid w:val="000656DA"/>
    <w:rsid w:val="0006623B"/>
    <w:rsid w:val="000667DA"/>
    <w:rsid w:val="00066ECC"/>
    <w:rsid w:val="000677EF"/>
    <w:rsid w:val="0007203A"/>
    <w:rsid w:val="000741BB"/>
    <w:rsid w:val="00075802"/>
    <w:rsid w:val="000769E9"/>
    <w:rsid w:val="000770AD"/>
    <w:rsid w:val="00077442"/>
    <w:rsid w:val="00077B2B"/>
    <w:rsid w:val="0008059B"/>
    <w:rsid w:val="000829CD"/>
    <w:rsid w:val="00085A6E"/>
    <w:rsid w:val="0008673B"/>
    <w:rsid w:val="00086E30"/>
    <w:rsid w:val="00086F28"/>
    <w:rsid w:val="000875AB"/>
    <w:rsid w:val="00087A05"/>
    <w:rsid w:val="00091802"/>
    <w:rsid w:val="000929A9"/>
    <w:rsid w:val="00093065"/>
    <w:rsid w:val="00094083"/>
    <w:rsid w:val="000957B9"/>
    <w:rsid w:val="00096122"/>
    <w:rsid w:val="000972AA"/>
    <w:rsid w:val="000973DC"/>
    <w:rsid w:val="000A0699"/>
    <w:rsid w:val="000A0AFA"/>
    <w:rsid w:val="000A2422"/>
    <w:rsid w:val="000A5143"/>
    <w:rsid w:val="000A6228"/>
    <w:rsid w:val="000B22E4"/>
    <w:rsid w:val="000B5C21"/>
    <w:rsid w:val="000B75D4"/>
    <w:rsid w:val="000B771A"/>
    <w:rsid w:val="000C0061"/>
    <w:rsid w:val="000C0506"/>
    <w:rsid w:val="000C0BA6"/>
    <w:rsid w:val="000C2090"/>
    <w:rsid w:val="000C3C41"/>
    <w:rsid w:val="000C48F9"/>
    <w:rsid w:val="000C5446"/>
    <w:rsid w:val="000C5F65"/>
    <w:rsid w:val="000C69DD"/>
    <w:rsid w:val="000C7B4B"/>
    <w:rsid w:val="000D00C4"/>
    <w:rsid w:val="000D2C80"/>
    <w:rsid w:val="000D32F1"/>
    <w:rsid w:val="000D3316"/>
    <w:rsid w:val="000D4ED3"/>
    <w:rsid w:val="000D5168"/>
    <w:rsid w:val="000D617C"/>
    <w:rsid w:val="000D673F"/>
    <w:rsid w:val="000E01E5"/>
    <w:rsid w:val="000E0401"/>
    <w:rsid w:val="000E0C02"/>
    <w:rsid w:val="000E2DF8"/>
    <w:rsid w:val="000E7480"/>
    <w:rsid w:val="000F1994"/>
    <w:rsid w:val="000F1F97"/>
    <w:rsid w:val="000F29D2"/>
    <w:rsid w:val="000F2C7E"/>
    <w:rsid w:val="000F3A39"/>
    <w:rsid w:val="000F5B6E"/>
    <w:rsid w:val="000F709D"/>
    <w:rsid w:val="001014F2"/>
    <w:rsid w:val="00101D56"/>
    <w:rsid w:val="001021AE"/>
    <w:rsid w:val="00102235"/>
    <w:rsid w:val="001043FF"/>
    <w:rsid w:val="00106E9B"/>
    <w:rsid w:val="001077B2"/>
    <w:rsid w:val="00107915"/>
    <w:rsid w:val="00110327"/>
    <w:rsid w:val="00111ADE"/>
    <w:rsid w:val="00111E22"/>
    <w:rsid w:val="00112CC1"/>
    <w:rsid w:val="00113236"/>
    <w:rsid w:val="00116856"/>
    <w:rsid w:val="00116C25"/>
    <w:rsid w:val="0011798A"/>
    <w:rsid w:val="00121128"/>
    <w:rsid w:val="001219E0"/>
    <w:rsid w:val="00126676"/>
    <w:rsid w:val="00130BF3"/>
    <w:rsid w:val="00136F07"/>
    <w:rsid w:val="001373B8"/>
    <w:rsid w:val="001373EB"/>
    <w:rsid w:val="001400A2"/>
    <w:rsid w:val="001400FB"/>
    <w:rsid w:val="00142436"/>
    <w:rsid w:val="00142489"/>
    <w:rsid w:val="00142AA2"/>
    <w:rsid w:val="001442C6"/>
    <w:rsid w:val="00146E9B"/>
    <w:rsid w:val="00147744"/>
    <w:rsid w:val="00147FB1"/>
    <w:rsid w:val="0015153E"/>
    <w:rsid w:val="00151E5F"/>
    <w:rsid w:val="00153426"/>
    <w:rsid w:val="00154240"/>
    <w:rsid w:val="001543A6"/>
    <w:rsid w:val="001600C5"/>
    <w:rsid w:val="00160300"/>
    <w:rsid w:val="0016126B"/>
    <w:rsid w:val="00161708"/>
    <w:rsid w:val="00161FAF"/>
    <w:rsid w:val="00163674"/>
    <w:rsid w:val="00165451"/>
    <w:rsid w:val="0016659C"/>
    <w:rsid w:val="00166B56"/>
    <w:rsid w:val="0016773C"/>
    <w:rsid w:val="00172CD6"/>
    <w:rsid w:val="00176E3B"/>
    <w:rsid w:val="00180320"/>
    <w:rsid w:val="00180A1E"/>
    <w:rsid w:val="00181C00"/>
    <w:rsid w:val="001822F5"/>
    <w:rsid w:val="0018244B"/>
    <w:rsid w:val="0018299A"/>
    <w:rsid w:val="00183A43"/>
    <w:rsid w:val="00185196"/>
    <w:rsid w:val="00186745"/>
    <w:rsid w:val="0018679C"/>
    <w:rsid w:val="0018699A"/>
    <w:rsid w:val="001900C7"/>
    <w:rsid w:val="0019062C"/>
    <w:rsid w:val="00192720"/>
    <w:rsid w:val="00192E8D"/>
    <w:rsid w:val="001940FA"/>
    <w:rsid w:val="00194B61"/>
    <w:rsid w:val="00195959"/>
    <w:rsid w:val="00196213"/>
    <w:rsid w:val="00196F32"/>
    <w:rsid w:val="001A0071"/>
    <w:rsid w:val="001A1491"/>
    <w:rsid w:val="001A2061"/>
    <w:rsid w:val="001A38F9"/>
    <w:rsid w:val="001A51CD"/>
    <w:rsid w:val="001A5258"/>
    <w:rsid w:val="001A6A13"/>
    <w:rsid w:val="001A78F1"/>
    <w:rsid w:val="001B0D38"/>
    <w:rsid w:val="001B1AAF"/>
    <w:rsid w:val="001B1FDB"/>
    <w:rsid w:val="001B7006"/>
    <w:rsid w:val="001C472F"/>
    <w:rsid w:val="001C4EF7"/>
    <w:rsid w:val="001C5B64"/>
    <w:rsid w:val="001D0FEE"/>
    <w:rsid w:val="001D3172"/>
    <w:rsid w:val="001D3951"/>
    <w:rsid w:val="001D3D8A"/>
    <w:rsid w:val="001D4E97"/>
    <w:rsid w:val="001D7A44"/>
    <w:rsid w:val="001E05A1"/>
    <w:rsid w:val="001E106B"/>
    <w:rsid w:val="001E135D"/>
    <w:rsid w:val="001E2649"/>
    <w:rsid w:val="001E4BE4"/>
    <w:rsid w:val="001E54D8"/>
    <w:rsid w:val="001E712B"/>
    <w:rsid w:val="001E71D4"/>
    <w:rsid w:val="001F11AE"/>
    <w:rsid w:val="001F383F"/>
    <w:rsid w:val="00202055"/>
    <w:rsid w:val="00202533"/>
    <w:rsid w:val="0020423F"/>
    <w:rsid w:val="00205BE8"/>
    <w:rsid w:val="0020606E"/>
    <w:rsid w:val="0020644E"/>
    <w:rsid w:val="002103EC"/>
    <w:rsid w:val="00211692"/>
    <w:rsid w:val="002134B9"/>
    <w:rsid w:val="00214006"/>
    <w:rsid w:val="002147BE"/>
    <w:rsid w:val="0021533F"/>
    <w:rsid w:val="00215F3F"/>
    <w:rsid w:val="00221647"/>
    <w:rsid w:val="00231C4F"/>
    <w:rsid w:val="00232B7A"/>
    <w:rsid w:val="00233892"/>
    <w:rsid w:val="00233A37"/>
    <w:rsid w:val="00234220"/>
    <w:rsid w:val="00235034"/>
    <w:rsid w:val="002403AA"/>
    <w:rsid w:val="00241C3D"/>
    <w:rsid w:val="002445B0"/>
    <w:rsid w:val="002464E8"/>
    <w:rsid w:val="002509DF"/>
    <w:rsid w:val="00251353"/>
    <w:rsid w:val="0025157D"/>
    <w:rsid w:val="00251742"/>
    <w:rsid w:val="00251CB2"/>
    <w:rsid w:val="00251E8E"/>
    <w:rsid w:val="00254D37"/>
    <w:rsid w:val="0025521E"/>
    <w:rsid w:val="0025606E"/>
    <w:rsid w:val="0025794E"/>
    <w:rsid w:val="00261A61"/>
    <w:rsid w:val="00261BD4"/>
    <w:rsid w:val="00261E7A"/>
    <w:rsid w:val="00263052"/>
    <w:rsid w:val="002636E7"/>
    <w:rsid w:val="00265FEB"/>
    <w:rsid w:val="0026685F"/>
    <w:rsid w:val="00267C33"/>
    <w:rsid w:val="00272E47"/>
    <w:rsid w:val="00272F93"/>
    <w:rsid w:val="00273286"/>
    <w:rsid w:val="00273924"/>
    <w:rsid w:val="002758BC"/>
    <w:rsid w:val="002825FE"/>
    <w:rsid w:val="002853EB"/>
    <w:rsid w:val="00285744"/>
    <w:rsid w:val="00286750"/>
    <w:rsid w:val="00286E5A"/>
    <w:rsid w:val="00287B55"/>
    <w:rsid w:val="00287DA8"/>
    <w:rsid w:val="002907E3"/>
    <w:rsid w:val="00294471"/>
    <w:rsid w:val="00295405"/>
    <w:rsid w:val="00297B6A"/>
    <w:rsid w:val="002A6AB7"/>
    <w:rsid w:val="002A7936"/>
    <w:rsid w:val="002B094C"/>
    <w:rsid w:val="002B0FB8"/>
    <w:rsid w:val="002B1297"/>
    <w:rsid w:val="002B40DB"/>
    <w:rsid w:val="002B56AD"/>
    <w:rsid w:val="002B5BCC"/>
    <w:rsid w:val="002B5F3C"/>
    <w:rsid w:val="002B5FA2"/>
    <w:rsid w:val="002C09D6"/>
    <w:rsid w:val="002C2BD5"/>
    <w:rsid w:val="002C2FFE"/>
    <w:rsid w:val="002C365B"/>
    <w:rsid w:val="002C3BE0"/>
    <w:rsid w:val="002C6EA6"/>
    <w:rsid w:val="002D0376"/>
    <w:rsid w:val="002D0FF4"/>
    <w:rsid w:val="002D21F4"/>
    <w:rsid w:val="002D252B"/>
    <w:rsid w:val="002D3779"/>
    <w:rsid w:val="002D3EDD"/>
    <w:rsid w:val="002D6639"/>
    <w:rsid w:val="002D6DE9"/>
    <w:rsid w:val="002E280E"/>
    <w:rsid w:val="002E2994"/>
    <w:rsid w:val="002E29C2"/>
    <w:rsid w:val="002E59CF"/>
    <w:rsid w:val="002E5EAB"/>
    <w:rsid w:val="002F1C87"/>
    <w:rsid w:val="002F1F8B"/>
    <w:rsid w:val="002F2564"/>
    <w:rsid w:val="002F2EAB"/>
    <w:rsid w:val="002F3465"/>
    <w:rsid w:val="002F416D"/>
    <w:rsid w:val="002F4BDA"/>
    <w:rsid w:val="002F51AE"/>
    <w:rsid w:val="002F69B2"/>
    <w:rsid w:val="00301024"/>
    <w:rsid w:val="00302011"/>
    <w:rsid w:val="003025E3"/>
    <w:rsid w:val="003066C2"/>
    <w:rsid w:val="00306D02"/>
    <w:rsid w:val="00307C9F"/>
    <w:rsid w:val="00307F7E"/>
    <w:rsid w:val="00310066"/>
    <w:rsid w:val="00310D90"/>
    <w:rsid w:val="00313989"/>
    <w:rsid w:val="003146D8"/>
    <w:rsid w:val="003147F7"/>
    <w:rsid w:val="00315D6F"/>
    <w:rsid w:val="00315EA6"/>
    <w:rsid w:val="003169AC"/>
    <w:rsid w:val="003223A4"/>
    <w:rsid w:val="003232F3"/>
    <w:rsid w:val="00325F19"/>
    <w:rsid w:val="00326CEC"/>
    <w:rsid w:val="00327D4E"/>
    <w:rsid w:val="00331E8D"/>
    <w:rsid w:val="00332436"/>
    <w:rsid w:val="00332DBB"/>
    <w:rsid w:val="0033307E"/>
    <w:rsid w:val="00333B7B"/>
    <w:rsid w:val="00333E7E"/>
    <w:rsid w:val="00334115"/>
    <w:rsid w:val="003344E9"/>
    <w:rsid w:val="00334682"/>
    <w:rsid w:val="00334D83"/>
    <w:rsid w:val="00334DC2"/>
    <w:rsid w:val="00340272"/>
    <w:rsid w:val="00340A30"/>
    <w:rsid w:val="0034235D"/>
    <w:rsid w:val="003424CE"/>
    <w:rsid w:val="00343CBA"/>
    <w:rsid w:val="00343D12"/>
    <w:rsid w:val="00344641"/>
    <w:rsid w:val="00344EE7"/>
    <w:rsid w:val="0034578B"/>
    <w:rsid w:val="00345B41"/>
    <w:rsid w:val="00345D9D"/>
    <w:rsid w:val="00346182"/>
    <w:rsid w:val="00351558"/>
    <w:rsid w:val="003521D8"/>
    <w:rsid w:val="0035381B"/>
    <w:rsid w:val="00354DC5"/>
    <w:rsid w:val="00355756"/>
    <w:rsid w:val="00355C03"/>
    <w:rsid w:val="00356866"/>
    <w:rsid w:val="0036008C"/>
    <w:rsid w:val="0036201F"/>
    <w:rsid w:val="003626A0"/>
    <w:rsid w:val="0036411D"/>
    <w:rsid w:val="003643BB"/>
    <w:rsid w:val="00365C25"/>
    <w:rsid w:val="003713DE"/>
    <w:rsid w:val="00374B83"/>
    <w:rsid w:val="0038297C"/>
    <w:rsid w:val="00382BDF"/>
    <w:rsid w:val="003836D0"/>
    <w:rsid w:val="00383D80"/>
    <w:rsid w:val="0038611C"/>
    <w:rsid w:val="00394697"/>
    <w:rsid w:val="00396199"/>
    <w:rsid w:val="00396936"/>
    <w:rsid w:val="00396CF0"/>
    <w:rsid w:val="00396EC7"/>
    <w:rsid w:val="00397D88"/>
    <w:rsid w:val="003A0524"/>
    <w:rsid w:val="003A0903"/>
    <w:rsid w:val="003A0D78"/>
    <w:rsid w:val="003A2834"/>
    <w:rsid w:val="003A4973"/>
    <w:rsid w:val="003A6575"/>
    <w:rsid w:val="003A7DDA"/>
    <w:rsid w:val="003B03EB"/>
    <w:rsid w:val="003B0808"/>
    <w:rsid w:val="003B087C"/>
    <w:rsid w:val="003B4D99"/>
    <w:rsid w:val="003B5B2E"/>
    <w:rsid w:val="003B6803"/>
    <w:rsid w:val="003B6F96"/>
    <w:rsid w:val="003B7524"/>
    <w:rsid w:val="003B771F"/>
    <w:rsid w:val="003C196E"/>
    <w:rsid w:val="003C2F4E"/>
    <w:rsid w:val="003C348D"/>
    <w:rsid w:val="003C4D2A"/>
    <w:rsid w:val="003C57DC"/>
    <w:rsid w:val="003C7692"/>
    <w:rsid w:val="003C78D5"/>
    <w:rsid w:val="003D0C29"/>
    <w:rsid w:val="003D25DD"/>
    <w:rsid w:val="003D2829"/>
    <w:rsid w:val="003D440B"/>
    <w:rsid w:val="003D4C82"/>
    <w:rsid w:val="003D75AE"/>
    <w:rsid w:val="003E01C6"/>
    <w:rsid w:val="003E0BCC"/>
    <w:rsid w:val="003E2210"/>
    <w:rsid w:val="003E2809"/>
    <w:rsid w:val="003E37B1"/>
    <w:rsid w:val="003E3ECC"/>
    <w:rsid w:val="003E440A"/>
    <w:rsid w:val="003E585E"/>
    <w:rsid w:val="003E6372"/>
    <w:rsid w:val="003E7AC9"/>
    <w:rsid w:val="003F0693"/>
    <w:rsid w:val="003F1F0F"/>
    <w:rsid w:val="003F2012"/>
    <w:rsid w:val="003F20EC"/>
    <w:rsid w:val="003F318B"/>
    <w:rsid w:val="003F3807"/>
    <w:rsid w:val="003F45FD"/>
    <w:rsid w:val="003F6728"/>
    <w:rsid w:val="003F7F61"/>
    <w:rsid w:val="004006F2"/>
    <w:rsid w:val="00401706"/>
    <w:rsid w:val="004026A3"/>
    <w:rsid w:val="004052CC"/>
    <w:rsid w:val="00405B48"/>
    <w:rsid w:val="004073A3"/>
    <w:rsid w:val="0041154B"/>
    <w:rsid w:val="004129EE"/>
    <w:rsid w:val="00415359"/>
    <w:rsid w:val="004166A9"/>
    <w:rsid w:val="0041685F"/>
    <w:rsid w:val="00417FD9"/>
    <w:rsid w:val="00422852"/>
    <w:rsid w:val="004259B8"/>
    <w:rsid w:val="00430508"/>
    <w:rsid w:val="00431799"/>
    <w:rsid w:val="004318CD"/>
    <w:rsid w:val="00432722"/>
    <w:rsid w:val="00432DE9"/>
    <w:rsid w:val="00434C2C"/>
    <w:rsid w:val="00434D15"/>
    <w:rsid w:val="00440009"/>
    <w:rsid w:val="004461CD"/>
    <w:rsid w:val="004468C8"/>
    <w:rsid w:val="00447F30"/>
    <w:rsid w:val="00454BD0"/>
    <w:rsid w:val="00454E1A"/>
    <w:rsid w:val="00457CBF"/>
    <w:rsid w:val="004608CF"/>
    <w:rsid w:val="0046092A"/>
    <w:rsid w:val="00461040"/>
    <w:rsid w:val="004624B0"/>
    <w:rsid w:val="0046315E"/>
    <w:rsid w:val="00463977"/>
    <w:rsid w:val="0046469E"/>
    <w:rsid w:val="00464795"/>
    <w:rsid w:val="00464D45"/>
    <w:rsid w:val="00464E55"/>
    <w:rsid w:val="00464E56"/>
    <w:rsid w:val="0046687F"/>
    <w:rsid w:val="0046695D"/>
    <w:rsid w:val="00467393"/>
    <w:rsid w:val="00467547"/>
    <w:rsid w:val="00467A05"/>
    <w:rsid w:val="004709BE"/>
    <w:rsid w:val="00472251"/>
    <w:rsid w:val="00472558"/>
    <w:rsid w:val="00473A7D"/>
    <w:rsid w:val="00475672"/>
    <w:rsid w:val="00481208"/>
    <w:rsid w:val="0048290C"/>
    <w:rsid w:val="0048618C"/>
    <w:rsid w:val="00487BE8"/>
    <w:rsid w:val="00491834"/>
    <w:rsid w:val="00491B61"/>
    <w:rsid w:val="004929E8"/>
    <w:rsid w:val="00493857"/>
    <w:rsid w:val="004956C3"/>
    <w:rsid w:val="004A0405"/>
    <w:rsid w:val="004A18AB"/>
    <w:rsid w:val="004A2235"/>
    <w:rsid w:val="004A301B"/>
    <w:rsid w:val="004A3661"/>
    <w:rsid w:val="004A3D3F"/>
    <w:rsid w:val="004A4C17"/>
    <w:rsid w:val="004A6547"/>
    <w:rsid w:val="004A66FA"/>
    <w:rsid w:val="004A73E9"/>
    <w:rsid w:val="004A74D2"/>
    <w:rsid w:val="004A770E"/>
    <w:rsid w:val="004B0959"/>
    <w:rsid w:val="004B19F4"/>
    <w:rsid w:val="004B444B"/>
    <w:rsid w:val="004B5E46"/>
    <w:rsid w:val="004B7433"/>
    <w:rsid w:val="004C284E"/>
    <w:rsid w:val="004C3759"/>
    <w:rsid w:val="004C4CC1"/>
    <w:rsid w:val="004C6575"/>
    <w:rsid w:val="004C71D4"/>
    <w:rsid w:val="004D1A70"/>
    <w:rsid w:val="004D2073"/>
    <w:rsid w:val="004D2BE3"/>
    <w:rsid w:val="004D2CB0"/>
    <w:rsid w:val="004D300D"/>
    <w:rsid w:val="004D3357"/>
    <w:rsid w:val="004D512B"/>
    <w:rsid w:val="004D7B87"/>
    <w:rsid w:val="004E1E3C"/>
    <w:rsid w:val="004E1E4D"/>
    <w:rsid w:val="004E4165"/>
    <w:rsid w:val="004E4B1D"/>
    <w:rsid w:val="004E4C84"/>
    <w:rsid w:val="004E5EA2"/>
    <w:rsid w:val="004E5F18"/>
    <w:rsid w:val="004E6533"/>
    <w:rsid w:val="004F177C"/>
    <w:rsid w:val="004F3030"/>
    <w:rsid w:val="004F4557"/>
    <w:rsid w:val="004F74BB"/>
    <w:rsid w:val="005000D5"/>
    <w:rsid w:val="005010D6"/>
    <w:rsid w:val="00505892"/>
    <w:rsid w:val="00506894"/>
    <w:rsid w:val="00506DBC"/>
    <w:rsid w:val="00507772"/>
    <w:rsid w:val="00510215"/>
    <w:rsid w:val="005111E7"/>
    <w:rsid w:val="00513BDC"/>
    <w:rsid w:val="0051512F"/>
    <w:rsid w:val="00516AD8"/>
    <w:rsid w:val="00516C68"/>
    <w:rsid w:val="00520C31"/>
    <w:rsid w:val="00522BCC"/>
    <w:rsid w:val="00523A56"/>
    <w:rsid w:val="0052402E"/>
    <w:rsid w:val="005242B7"/>
    <w:rsid w:val="00524FD7"/>
    <w:rsid w:val="00526700"/>
    <w:rsid w:val="00526B60"/>
    <w:rsid w:val="00527F97"/>
    <w:rsid w:val="00531D8F"/>
    <w:rsid w:val="00532644"/>
    <w:rsid w:val="00532BAF"/>
    <w:rsid w:val="00533A01"/>
    <w:rsid w:val="00534B4A"/>
    <w:rsid w:val="00536ABA"/>
    <w:rsid w:val="00537A46"/>
    <w:rsid w:val="00540EA0"/>
    <w:rsid w:val="00541ED9"/>
    <w:rsid w:val="00542249"/>
    <w:rsid w:val="00543FA3"/>
    <w:rsid w:val="00545FBA"/>
    <w:rsid w:val="00547AFE"/>
    <w:rsid w:val="00550A36"/>
    <w:rsid w:val="00550B3D"/>
    <w:rsid w:val="0055144F"/>
    <w:rsid w:val="00551CEF"/>
    <w:rsid w:val="00552FF9"/>
    <w:rsid w:val="005536C2"/>
    <w:rsid w:val="00554A47"/>
    <w:rsid w:val="00557BF2"/>
    <w:rsid w:val="00562182"/>
    <w:rsid w:val="00564214"/>
    <w:rsid w:val="00566E6E"/>
    <w:rsid w:val="00571564"/>
    <w:rsid w:val="00573903"/>
    <w:rsid w:val="00573E3F"/>
    <w:rsid w:val="00582FB4"/>
    <w:rsid w:val="00584467"/>
    <w:rsid w:val="00585960"/>
    <w:rsid w:val="00591020"/>
    <w:rsid w:val="00592499"/>
    <w:rsid w:val="00592FDE"/>
    <w:rsid w:val="00594982"/>
    <w:rsid w:val="00594B94"/>
    <w:rsid w:val="005959A9"/>
    <w:rsid w:val="00596AF3"/>
    <w:rsid w:val="00596BDC"/>
    <w:rsid w:val="005A2109"/>
    <w:rsid w:val="005A3A25"/>
    <w:rsid w:val="005A575D"/>
    <w:rsid w:val="005A5EC5"/>
    <w:rsid w:val="005A6774"/>
    <w:rsid w:val="005A7922"/>
    <w:rsid w:val="005B005F"/>
    <w:rsid w:val="005B0370"/>
    <w:rsid w:val="005B04BE"/>
    <w:rsid w:val="005B1D05"/>
    <w:rsid w:val="005B4119"/>
    <w:rsid w:val="005B54D8"/>
    <w:rsid w:val="005B5966"/>
    <w:rsid w:val="005C0CF2"/>
    <w:rsid w:val="005C2A2D"/>
    <w:rsid w:val="005C2D86"/>
    <w:rsid w:val="005C4BE4"/>
    <w:rsid w:val="005D14A8"/>
    <w:rsid w:val="005D1F80"/>
    <w:rsid w:val="005D3D43"/>
    <w:rsid w:val="005D5735"/>
    <w:rsid w:val="005E04D0"/>
    <w:rsid w:val="005E0A57"/>
    <w:rsid w:val="005E148E"/>
    <w:rsid w:val="005E15AE"/>
    <w:rsid w:val="005E1716"/>
    <w:rsid w:val="005E1E39"/>
    <w:rsid w:val="005E3D6B"/>
    <w:rsid w:val="005E77D1"/>
    <w:rsid w:val="005F0E50"/>
    <w:rsid w:val="005F3F1E"/>
    <w:rsid w:val="005F4CD4"/>
    <w:rsid w:val="005F54CF"/>
    <w:rsid w:val="005F5F29"/>
    <w:rsid w:val="00600ADA"/>
    <w:rsid w:val="00601713"/>
    <w:rsid w:val="00602F86"/>
    <w:rsid w:val="006046B2"/>
    <w:rsid w:val="00604D85"/>
    <w:rsid w:val="00605593"/>
    <w:rsid w:val="00607638"/>
    <w:rsid w:val="00612476"/>
    <w:rsid w:val="00613638"/>
    <w:rsid w:val="0061400D"/>
    <w:rsid w:val="00614031"/>
    <w:rsid w:val="006148A9"/>
    <w:rsid w:val="00615341"/>
    <w:rsid w:val="00617662"/>
    <w:rsid w:val="00617B0C"/>
    <w:rsid w:val="00617C1E"/>
    <w:rsid w:val="00621569"/>
    <w:rsid w:val="00623D6C"/>
    <w:rsid w:val="00623F14"/>
    <w:rsid w:val="00624159"/>
    <w:rsid w:val="006242B7"/>
    <w:rsid w:val="00626614"/>
    <w:rsid w:val="00627171"/>
    <w:rsid w:val="00627C41"/>
    <w:rsid w:val="006307B7"/>
    <w:rsid w:val="0063155C"/>
    <w:rsid w:val="00633AF7"/>
    <w:rsid w:val="00633FD0"/>
    <w:rsid w:val="006353D1"/>
    <w:rsid w:val="00635745"/>
    <w:rsid w:val="00635CBA"/>
    <w:rsid w:val="00637597"/>
    <w:rsid w:val="00643068"/>
    <w:rsid w:val="00643589"/>
    <w:rsid w:val="00643ABA"/>
    <w:rsid w:val="00643C67"/>
    <w:rsid w:val="00644CCA"/>
    <w:rsid w:val="006452DE"/>
    <w:rsid w:val="00647169"/>
    <w:rsid w:val="00652181"/>
    <w:rsid w:val="00652948"/>
    <w:rsid w:val="00653B36"/>
    <w:rsid w:val="00657972"/>
    <w:rsid w:val="006619E0"/>
    <w:rsid w:val="00665706"/>
    <w:rsid w:val="00666146"/>
    <w:rsid w:val="006668C1"/>
    <w:rsid w:val="0067236D"/>
    <w:rsid w:val="00672762"/>
    <w:rsid w:val="00673B3D"/>
    <w:rsid w:val="006750C0"/>
    <w:rsid w:val="0068250A"/>
    <w:rsid w:val="0068463F"/>
    <w:rsid w:val="00685BA0"/>
    <w:rsid w:val="0069253C"/>
    <w:rsid w:val="0069330B"/>
    <w:rsid w:val="00696382"/>
    <w:rsid w:val="006A1B6C"/>
    <w:rsid w:val="006A24D3"/>
    <w:rsid w:val="006A3F1D"/>
    <w:rsid w:val="006A4348"/>
    <w:rsid w:val="006A4AD9"/>
    <w:rsid w:val="006A6210"/>
    <w:rsid w:val="006A664B"/>
    <w:rsid w:val="006A6B41"/>
    <w:rsid w:val="006A7CED"/>
    <w:rsid w:val="006B1AD1"/>
    <w:rsid w:val="006B25DE"/>
    <w:rsid w:val="006B3824"/>
    <w:rsid w:val="006B5945"/>
    <w:rsid w:val="006B62CA"/>
    <w:rsid w:val="006B74A8"/>
    <w:rsid w:val="006C1C73"/>
    <w:rsid w:val="006C2488"/>
    <w:rsid w:val="006C3F29"/>
    <w:rsid w:val="006C4ED2"/>
    <w:rsid w:val="006C5EE1"/>
    <w:rsid w:val="006C7D43"/>
    <w:rsid w:val="006D08AD"/>
    <w:rsid w:val="006D09AF"/>
    <w:rsid w:val="006D1A5C"/>
    <w:rsid w:val="006D2419"/>
    <w:rsid w:val="006D350B"/>
    <w:rsid w:val="006D40F4"/>
    <w:rsid w:val="006D4713"/>
    <w:rsid w:val="006D49B2"/>
    <w:rsid w:val="006D5177"/>
    <w:rsid w:val="006E04B6"/>
    <w:rsid w:val="006E1736"/>
    <w:rsid w:val="006E2355"/>
    <w:rsid w:val="006E2C47"/>
    <w:rsid w:val="006E398D"/>
    <w:rsid w:val="006E3AD3"/>
    <w:rsid w:val="006E4046"/>
    <w:rsid w:val="006E455D"/>
    <w:rsid w:val="006E5F05"/>
    <w:rsid w:val="006E71B7"/>
    <w:rsid w:val="006E7516"/>
    <w:rsid w:val="006E7B8C"/>
    <w:rsid w:val="006F0737"/>
    <w:rsid w:val="006F08D2"/>
    <w:rsid w:val="006F43A5"/>
    <w:rsid w:val="006F4CBE"/>
    <w:rsid w:val="006F531C"/>
    <w:rsid w:val="006F5590"/>
    <w:rsid w:val="006F71EB"/>
    <w:rsid w:val="007000B0"/>
    <w:rsid w:val="00701A3B"/>
    <w:rsid w:val="00704591"/>
    <w:rsid w:val="007045D1"/>
    <w:rsid w:val="007045F8"/>
    <w:rsid w:val="0070535F"/>
    <w:rsid w:val="00705591"/>
    <w:rsid w:val="00707462"/>
    <w:rsid w:val="00711013"/>
    <w:rsid w:val="00711FEB"/>
    <w:rsid w:val="00712CBB"/>
    <w:rsid w:val="00713593"/>
    <w:rsid w:val="00715E65"/>
    <w:rsid w:val="00717418"/>
    <w:rsid w:val="0072028F"/>
    <w:rsid w:val="00721419"/>
    <w:rsid w:val="00722A59"/>
    <w:rsid w:val="00723466"/>
    <w:rsid w:val="0072559E"/>
    <w:rsid w:val="0072592E"/>
    <w:rsid w:val="00725F65"/>
    <w:rsid w:val="00726270"/>
    <w:rsid w:val="00726B47"/>
    <w:rsid w:val="00726D03"/>
    <w:rsid w:val="007305E7"/>
    <w:rsid w:val="00731940"/>
    <w:rsid w:val="00731E08"/>
    <w:rsid w:val="00732299"/>
    <w:rsid w:val="00732ABD"/>
    <w:rsid w:val="00735DA8"/>
    <w:rsid w:val="00737B2A"/>
    <w:rsid w:val="007424A0"/>
    <w:rsid w:val="007431FA"/>
    <w:rsid w:val="00747511"/>
    <w:rsid w:val="00747980"/>
    <w:rsid w:val="00750C71"/>
    <w:rsid w:val="00754DFD"/>
    <w:rsid w:val="007561EC"/>
    <w:rsid w:val="00760E76"/>
    <w:rsid w:val="00766FC9"/>
    <w:rsid w:val="00770A6C"/>
    <w:rsid w:val="007713D5"/>
    <w:rsid w:val="00773DFC"/>
    <w:rsid w:val="00775CC8"/>
    <w:rsid w:val="007800CF"/>
    <w:rsid w:val="00781A54"/>
    <w:rsid w:val="00782841"/>
    <w:rsid w:val="007873E6"/>
    <w:rsid w:val="00791148"/>
    <w:rsid w:val="00792BA3"/>
    <w:rsid w:val="00797A7D"/>
    <w:rsid w:val="00797DC5"/>
    <w:rsid w:val="00797DFE"/>
    <w:rsid w:val="007A07E1"/>
    <w:rsid w:val="007A38B8"/>
    <w:rsid w:val="007A5D95"/>
    <w:rsid w:val="007B0333"/>
    <w:rsid w:val="007B0494"/>
    <w:rsid w:val="007B14AD"/>
    <w:rsid w:val="007B77FA"/>
    <w:rsid w:val="007C04FF"/>
    <w:rsid w:val="007C0553"/>
    <w:rsid w:val="007C0DC5"/>
    <w:rsid w:val="007C181D"/>
    <w:rsid w:val="007C48D4"/>
    <w:rsid w:val="007C6827"/>
    <w:rsid w:val="007D120A"/>
    <w:rsid w:val="007D15FA"/>
    <w:rsid w:val="007D4DBC"/>
    <w:rsid w:val="007D5D0D"/>
    <w:rsid w:val="007D647F"/>
    <w:rsid w:val="007E23C9"/>
    <w:rsid w:val="007E2551"/>
    <w:rsid w:val="007E26A8"/>
    <w:rsid w:val="007E44EA"/>
    <w:rsid w:val="007E55FF"/>
    <w:rsid w:val="007E5F59"/>
    <w:rsid w:val="007E6258"/>
    <w:rsid w:val="007E671C"/>
    <w:rsid w:val="007E696A"/>
    <w:rsid w:val="007E75DA"/>
    <w:rsid w:val="007E7894"/>
    <w:rsid w:val="007F0F38"/>
    <w:rsid w:val="007F1D94"/>
    <w:rsid w:val="007F1EBD"/>
    <w:rsid w:val="007F3A19"/>
    <w:rsid w:val="007F49AF"/>
    <w:rsid w:val="007F6456"/>
    <w:rsid w:val="007F75D6"/>
    <w:rsid w:val="00800D3A"/>
    <w:rsid w:val="00801F3D"/>
    <w:rsid w:val="00802218"/>
    <w:rsid w:val="00803A1C"/>
    <w:rsid w:val="00804DD5"/>
    <w:rsid w:val="008065A3"/>
    <w:rsid w:val="008069C1"/>
    <w:rsid w:val="00810068"/>
    <w:rsid w:val="008101E4"/>
    <w:rsid w:val="0081021D"/>
    <w:rsid w:val="008129C2"/>
    <w:rsid w:val="00815733"/>
    <w:rsid w:val="00820F50"/>
    <w:rsid w:val="008258BA"/>
    <w:rsid w:val="00826F64"/>
    <w:rsid w:val="008308FE"/>
    <w:rsid w:val="00831425"/>
    <w:rsid w:val="00831A3F"/>
    <w:rsid w:val="00834520"/>
    <w:rsid w:val="00834813"/>
    <w:rsid w:val="008354D6"/>
    <w:rsid w:val="00840C19"/>
    <w:rsid w:val="00841B51"/>
    <w:rsid w:val="00842DC0"/>
    <w:rsid w:val="00843938"/>
    <w:rsid w:val="00844798"/>
    <w:rsid w:val="00845BF5"/>
    <w:rsid w:val="00846AA1"/>
    <w:rsid w:val="00846D43"/>
    <w:rsid w:val="00847B40"/>
    <w:rsid w:val="00850157"/>
    <w:rsid w:val="00851560"/>
    <w:rsid w:val="00852668"/>
    <w:rsid w:val="00853B6F"/>
    <w:rsid w:val="0085466B"/>
    <w:rsid w:val="00855126"/>
    <w:rsid w:val="00855AC9"/>
    <w:rsid w:val="00861012"/>
    <w:rsid w:val="00861C6C"/>
    <w:rsid w:val="0087139C"/>
    <w:rsid w:val="00871A96"/>
    <w:rsid w:val="00872B3E"/>
    <w:rsid w:val="00873DDE"/>
    <w:rsid w:val="008748A6"/>
    <w:rsid w:val="008748C7"/>
    <w:rsid w:val="00874FC3"/>
    <w:rsid w:val="008769E6"/>
    <w:rsid w:val="00877868"/>
    <w:rsid w:val="00877A82"/>
    <w:rsid w:val="008807EB"/>
    <w:rsid w:val="0088137A"/>
    <w:rsid w:val="0088188D"/>
    <w:rsid w:val="008826FE"/>
    <w:rsid w:val="008844E1"/>
    <w:rsid w:val="0088728C"/>
    <w:rsid w:val="00890900"/>
    <w:rsid w:val="00891956"/>
    <w:rsid w:val="00891FD8"/>
    <w:rsid w:val="00892C36"/>
    <w:rsid w:val="0089475C"/>
    <w:rsid w:val="00894E1F"/>
    <w:rsid w:val="008A0144"/>
    <w:rsid w:val="008A0991"/>
    <w:rsid w:val="008A2392"/>
    <w:rsid w:val="008A2D5E"/>
    <w:rsid w:val="008A3A61"/>
    <w:rsid w:val="008B07EA"/>
    <w:rsid w:val="008B0F19"/>
    <w:rsid w:val="008B2F08"/>
    <w:rsid w:val="008B3670"/>
    <w:rsid w:val="008B3A87"/>
    <w:rsid w:val="008B4793"/>
    <w:rsid w:val="008B5CAD"/>
    <w:rsid w:val="008B7030"/>
    <w:rsid w:val="008B74F4"/>
    <w:rsid w:val="008C6425"/>
    <w:rsid w:val="008C7BE7"/>
    <w:rsid w:val="008D0B88"/>
    <w:rsid w:val="008D26E8"/>
    <w:rsid w:val="008D2CC7"/>
    <w:rsid w:val="008D509A"/>
    <w:rsid w:val="008D5DEF"/>
    <w:rsid w:val="008D747F"/>
    <w:rsid w:val="008D79CA"/>
    <w:rsid w:val="008D7C96"/>
    <w:rsid w:val="008E045C"/>
    <w:rsid w:val="008E20BC"/>
    <w:rsid w:val="008E21D8"/>
    <w:rsid w:val="008E310C"/>
    <w:rsid w:val="008E32C7"/>
    <w:rsid w:val="008E398F"/>
    <w:rsid w:val="008E4A84"/>
    <w:rsid w:val="008E4AB4"/>
    <w:rsid w:val="008E4BB2"/>
    <w:rsid w:val="008E5991"/>
    <w:rsid w:val="008E7C1E"/>
    <w:rsid w:val="008E7D24"/>
    <w:rsid w:val="008F1A61"/>
    <w:rsid w:val="008F1E03"/>
    <w:rsid w:val="008F25E8"/>
    <w:rsid w:val="008F5503"/>
    <w:rsid w:val="008F7FD1"/>
    <w:rsid w:val="00900148"/>
    <w:rsid w:val="00902BDC"/>
    <w:rsid w:val="00902C72"/>
    <w:rsid w:val="00904216"/>
    <w:rsid w:val="0090442B"/>
    <w:rsid w:val="00904AF1"/>
    <w:rsid w:val="00906708"/>
    <w:rsid w:val="0091231E"/>
    <w:rsid w:val="009128CC"/>
    <w:rsid w:val="00914057"/>
    <w:rsid w:val="0091589D"/>
    <w:rsid w:val="00915A7C"/>
    <w:rsid w:val="009160F0"/>
    <w:rsid w:val="0091655C"/>
    <w:rsid w:val="0091732F"/>
    <w:rsid w:val="00917C90"/>
    <w:rsid w:val="009211C5"/>
    <w:rsid w:val="00921881"/>
    <w:rsid w:val="00922A91"/>
    <w:rsid w:val="00923BE2"/>
    <w:rsid w:val="00924156"/>
    <w:rsid w:val="00926D19"/>
    <w:rsid w:val="00932E07"/>
    <w:rsid w:val="00933438"/>
    <w:rsid w:val="00934256"/>
    <w:rsid w:val="009373E9"/>
    <w:rsid w:val="00937646"/>
    <w:rsid w:val="0093766E"/>
    <w:rsid w:val="00944AD0"/>
    <w:rsid w:val="00947C50"/>
    <w:rsid w:val="0095049D"/>
    <w:rsid w:val="00950810"/>
    <w:rsid w:val="00952211"/>
    <w:rsid w:val="00956FC5"/>
    <w:rsid w:val="00960022"/>
    <w:rsid w:val="00960807"/>
    <w:rsid w:val="00961634"/>
    <w:rsid w:val="00962068"/>
    <w:rsid w:val="00962EB0"/>
    <w:rsid w:val="00964DDC"/>
    <w:rsid w:val="00964EFD"/>
    <w:rsid w:val="00964FF7"/>
    <w:rsid w:val="00967AB9"/>
    <w:rsid w:val="0097279B"/>
    <w:rsid w:val="00973F1D"/>
    <w:rsid w:val="0097502D"/>
    <w:rsid w:val="009769B0"/>
    <w:rsid w:val="009775D0"/>
    <w:rsid w:val="00981005"/>
    <w:rsid w:val="00983274"/>
    <w:rsid w:val="00984174"/>
    <w:rsid w:val="009846D6"/>
    <w:rsid w:val="0098677D"/>
    <w:rsid w:val="00990BAF"/>
    <w:rsid w:val="00991E0A"/>
    <w:rsid w:val="009926F7"/>
    <w:rsid w:val="00995E6C"/>
    <w:rsid w:val="00996EAA"/>
    <w:rsid w:val="00997DD3"/>
    <w:rsid w:val="009A0E1D"/>
    <w:rsid w:val="009A1F7B"/>
    <w:rsid w:val="009A1FC2"/>
    <w:rsid w:val="009A6706"/>
    <w:rsid w:val="009A6A55"/>
    <w:rsid w:val="009A6F22"/>
    <w:rsid w:val="009B0B81"/>
    <w:rsid w:val="009B0D7F"/>
    <w:rsid w:val="009B0E37"/>
    <w:rsid w:val="009B2395"/>
    <w:rsid w:val="009B2F89"/>
    <w:rsid w:val="009B354F"/>
    <w:rsid w:val="009B4B29"/>
    <w:rsid w:val="009B5A8D"/>
    <w:rsid w:val="009B646C"/>
    <w:rsid w:val="009B7E8A"/>
    <w:rsid w:val="009C0E33"/>
    <w:rsid w:val="009C1C9A"/>
    <w:rsid w:val="009C342F"/>
    <w:rsid w:val="009C382C"/>
    <w:rsid w:val="009C41AD"/>
    <w:rsid w:val="009C4BBD"/>
    <w:rsid w:val="009C5C87"/>
    <w:rsid w:val="009C6BFF"/>
    <w:rsid w:val="009C753B"/>
    <w:rsid w:val="009D0F6A"/>
    <w:rsid w:val="009D438F"/>
    <w:rsid w:val="009D58B7"/>
    <w:rsid w:val="009D7929"/>
    <w:rsid w:val="009E2A88"/>
    <w:rsid w:val="009E2D86"/>
    <w:rsid w:val="009E3B98"/>
    <w:rsid w:val="009E6794"/>
    <w:rsid w:val="009E6BAA"/>
    <w:rsid w:val="009F0817"/>
    <w:rsid w:val="009F1150"/>
    <w:rsid w:val="009F228C"/>
    <w:rsid w:val="009F2AE4"/>
    <w:rsid w:val="009F56D6"/>
    <w:rsid w:val="009F5A7E"/>
    <w:rsid w:val="009F5EA5"/>
    <w:rsid w:val="009F61E0"/>
    <w:rsid w:val="009F6EDB"/>
    <w:rsid w:val="009F790D"/>
    <w:rsid w:val="00A00996"/>
    <w:rsid w:val="00A00A9A"/>
    <w:rsid w:val="00A01AFE"/>
    <w:rsid w:val="00A023AA"/>
    <w:rsid w:val="00A03E7F"/>
    <w:rsid w:val="00A0581E"/>
    <w:rsid w:val="00A147DE"/>
    <w:rsid w:val="00A176C3"/>
    <w:rsid w:val="00A201F4"/>
    <w:rsid w:val="00A21BA1"/>
    <w:rsid w:val="00A25E5A"/>
    <w:rsid w:val="00A2769D"/>
    <w:rsid w:val="00A313D5"/>
    <w:rsid w:val="00A3240D"/>
    <w:rsid w:val="00A3355B"/>
    <w:rsid w:val="00A34158"/>
    <w:rsid w:val="00A36C41"/>
    <w:rsid w:val="00A37743"/>
    <w:rsid w:val="00A37D59"/>
    <w:rsid w:val="00A41FCF"/>
    <w:rsid w:val="00A430AB"/>
    <w:rsid w:val="00A439CE"/>
    <w:rsid w:val="00A454F7"/>
    <w:rsid w:val="00A45FED"/>
    <w:rsid w:val="00A55DA6"/>
    <w:rsid w:val="00A61343"/>
    <w:rsid w:val="00A62091"/>
    <w:rsid w:val="00A633B1"/>
    <w:rsid w:val="00A6386E"/>
    <w:rsid w:val="00A652D3"/>
    <w:rsid w:val="00A65F8E"/>
    <w:rsid w:val="00A6709E"/>
    <w:rsid w:val="00A716B7"/>
    <w:rsid w:val="00A71DC9"/>
    <w:rsid w:val="00A735A8"/>
    <w:rsid w:val="00A7411C"/>
    <w:rsid w:val="00A7429D"/>
    <w:rsid w:val="00A75429"/>
    <w:rsid w:val="00A75685"/>
    <w:rsid w:val="00A75798"/>
    <w:rsid w:val="00A83F26"/>
    <w:rsid w:val="00A8502E"/>
    <w:rsid w:val="00A85880"/>
    <w:rsid w:val="00A86CAC"/>
    <w:rsid w:val="00A900C0"/>
    <w:rsid w:val="00A940CA"/>
    <w:rsid w:val="00A94982"/>
    <w:rsid w:val="00A969B8"/>
    <w:rsid w:val="00A976DB"/>
    <w:rsid w:val="00AA04BB"/>
    <w:rsid w:val="00AA0FD2"/>
    <w:rsid w:val="00AA1853"/>
    <w:rsid w:val="00AA1E84"/>
    <w:rsid w:val="00AA39BE"/>
    <w:rsid w:val="00AA3D5F"/>
    <w:rsid w:val="00AB05A4"/>
    <w:rsid w:val="00AB08A9"/>
    <w:rsid w:val="00AB1F06"/>
    <w:rsid w:val="00AB283E"/>
    <w:rsid w:val="00AB4149"/>
    <w:rsid w:val="00AB5250"/>
    <w:rsid w:val="00AB69C8"/>
    <w:rsid w:val="00AB7D51"/>
    <w:rsid w:val="00AB7DB7"/>
    <w:rsid w:val="00AC0C4F"/>
    <w:rsid w:val="00AC1595"/>
    <w:rsid w:val="00AC5959"/>
    <w:rsid w:val="00AC6979"/>
    <w:rsid w:val="00AC6C49"/>
    <w:rsid w:val="00AD0A08"/>
    <w:rsid w:val="00AD200B"/>
    <w:rsid w:val="00AD2F27"/>
    <w:rsid w:val="00AD5305"/>
    <w:rsid w:val="00AD5A7F"/>
    <w:rsid w:val="00AD6230"/>
    <w:rsid w:val="00AD6318"/>
    <w:rsid w:val="00AE0184"/>
    <w:rsid w:val="00AE20D9"/>
    <w:rsid w:val="00AE25DE"/>
    <w:rsid w:val="00AE2EA8"/>
    <w:rsid w:val="00AE35A8"/>
    <w:rsid w:val="00AE458D"/>
    <w:rsid w:val="00AE4B19"/>
    <w:rsid w:val="00AE4B39"/>
    <w:rsid w:val="00AE6A88"/>
    <w:rsid w:val="00AF0742"/>
    <w:rsid w:val="00AF0ED0"/>
    <w:rsid w:val="00AF243F"/>
    <w:rsid w:val="00AF25FE"/>
    <w:rsid w:val="00AF2791"/>
    <w:rsid w:val="00AF4EED"/>
    <w:rsid w:val="00AF5651"/>
    <w:rsid w:val="00AF63BA"/>
    <w:rsid w:val="00AF6E93"/>
    <w:rsid w:val="00AF7C86"/>
    <w:rsid w:val="00B00874"/>
    <w:rsid w:val="00B00AEE"/>
    <w:rsid w:val="00B01216"/>
    <w:rsid w:val="00B012E6"/>
    <w:rsid w:val="00B01D39"/>
    <w:rsid w:val="00B022D2"/>
    <w:rsid w:val="00B05D6B"/>
    <w:rsid w:val="00B07759"/>
    <w:rsid w:val="00B07879"/>
    <w:rsid w:val="00B10A81"/>
    <w:rsid w:val="00B10DF4"/>
    <w:rsid w:val="00B2037A"/>
    <w:rsid w:val="00B213CE"/>
    <w:rsid w:val="00B24B2A"/>
    <w:rsid w:val="00B26577"/>
    <w:rsid w:val="00B2758C"/>
    <w:rsid w:val="00B31744"/>
    <w:rsid w:val="00B331FF"/>
    <w:rsid w:val="00B366F7"/>
    <w:rsid w:val="00B36C5F"/>
    <w:rsid w:val="00B36EAC"/>
    <w:rsid w:val="00B37C5F"/>
    <w:rsid w:val="00B4063C"/>
    <w:rsid w:val="00B43A18"/>
    <w:rsid w:val="00B44573"/>
    <w:rsid w:val="00B47F7C"/>
    <w:rsid w:val="00B5039B"/>
    <w:rsid w:val="00B50645"/>
    <w:rsid w:val="00B51C5B"/>
    <w:rsid w:val="00B52496"/>
    <w:rsid w:val="00B52951"/>
    <w:rsid w:val="00B54048"/>
    <w:rsid w:val="00B54202"/>
    <w:rsid w:val="00B5754C"/>
    <w:rsid w:val="00B6053B"/>
    <w:rsid w:val="00B612F9"/>
    <w:rsid w:val="00B624B3"/>
    <w:rsid w:val="00B6322C"/>
    <w:rsid w:val="00B643CC"/>
    <w:rsid w:val="00B66904"/>
    <w:rsid w:val="00B72291"/>
    <w:rsid w:val="00B73F71"/>
    <w:rsid w:val="00B74FB2"/>
    <w:rsid w:val="00B76DFE"/>
    <w:rsid w:val="00B779F3"/>
    <w:rsid w:val="00B8065E"/>
    <w:rsid w:val="00B84BDD"/>
    <w:rsid w:val="00B84BFF"/>
    <w:rsid w:val="00B85B13"/>
    <w:rsid w:val="00B85CC6"/>
    <w:rsid w:val="00B87B02"/>
    <w:rsid w:val="00B90618"/>
    <w:rsid w:val="00B9151A"/>
    <w:rsid w:val="00B916FB"/>
    <w:rsid w:val="00B91E16"/>
    <w:rsid w:val="00B94978"/>
    <w:rsid w:val="00B94A92"/>
    <w:rsid w:val="00B950B0"/>
    <w:rsid w:val="00B95265"/>
    <w:rsid w:val="00B97C12"/>
    <w:rsid w:val="00B97E12"/>
    <w:rsid w:val="00BA209C"/>
    <w:rsid w:val="00BA4C1F"/>
    <w:rsid w:val="00BA4FB4"/>
    <w:rsid w:val="00BA58F6"/>
    <w:rsid w:val="00BA6013"/>
    <w:rsid w:val="00BA6096"/>
    <w:rsid w:val="00BB0A52"/>
    <w:rsid w:val="00BB0E2B"/>
    <w:rsid w:val="00BB0EBD"/>
    <w:rsid w:val="00BB12B0"/>
    <w:rsid w:val="00BB1AAC"/>
    <w:rsid w:val="00BB24A6"/>
    <w:rsid w:val="00BB24E4"/>
    <w:rsid w:val="00BB324C"/>
    <w:rsid w:val="00BB4E14"/>
    <w:rsid w:val="00BB6609"/>
    <w:rsid w:val="00BC038A"/>
    <w:rsid w:val="00BC1192"/>
    <w:rsid w:val="00BC1199"/>
    <w:rsid w:val="00BC12BF"/>
    <w:rsid w:val="00BC2BFA"/>
    <w:rsid w:val="00BC2C15"/>
    <w:rsid w:val="00BC2FD3"/>
    <w:rsid w:val="00BC6127"/>
    <w:rsid w:val="00BC68A7"/>
    <w:rsid w:val="00BD269B"/>
    <w:rsid w:val="00BD2EE3"/>
    <w:rsid w:val="00BD33DE"/>
    <w:rsid w:val="00BD38FA"/>
    <w:rsid w:val="00BD441B"/>
    <w:rsid w:val="00BD473F"/>
    <w:rsid w:val="00BD56D2"/>
    <w:rsid w:val="00BD668E"/>
    <w:rsid w:val="00BD6E80"/>
    <w:rsid w:val="00BD6E95"/>
    <w:rsid w:val="00BE1495"/>
    <w:rsid w:val="00BE2193"/>
    <w:rsid w:val="00BE2A4B"/>
    <w:rsid w:val="00BE772D"/>
    <w:rsid w:val="00BF3914"/>
    <w:rsid w:val="00BF39F8"/>
    <w:rsid w:val="00BF3E57"/>
    <w:rsid w:val="00BF5EA7"/>
    <w:rsid w:val="00C00698"/>
    <w:rsid w:val="00C00D05"/>
    <w:rsid w:val="00C02512"/>
    <w:rsid w:val="00C036CE"/>
    <w:rsid w:val="00C05EC3"/>
    <w:rsid w:val="00C0758A"/>
    <w:rsid w:val="00C10624"/>
    <w:rsid w:val="00C118FE"/>
    <w:rsid w:val="00C11B64"/>
    <w:rsid w:val="00C134A1"/>
    <w:rsid w:val="00C1426E"/>
    <w:rsid w:val="00C15623"/>
    <w:rsid w:val="00C163E7"/>
    <w:rsid w:val="00C17829"/>
    <w:rsid w:val="00C17AA8"/>
    <w:rsid w:val="00C20DCD"/>
    <w:rsid w:val="00C21CF9"/>
    <w:rsid w:val="00C21FCA"/>
    <w:rsid w:val="00C2217A"/>
    <w:rsid w:val="00C22DE6"/>
    <w:rsid w:val="00C23F45"/>
    <w:rsid w:val="00C25F19"/>
    <w:rsid w:val="00C2788D"/>
    <w:rsid w:val="00C27966"/>
    <w:rsid w:val="00C31E76"/>
    <w:rsid w:val="00C321EE"/>
    <w:rsid w:val="00C3327F"/>
    <w:rsid w:val="00C332CD"/>
    <w:rsid w:val="00C35C04"/>
    <w:rsid w:val="00C35C90"/>
    <w:rsid w:val="00C4179E"/>
    <w:rsid w:val="00C43D84"/>
    <w:rsid w:val="00C4436A"/>
    <w:rsid w:val="00C461AA"/>
    <w:rsid w:val="00C46CA5"/>
    <w:rsid w:val="00C5102B"/>
    <w:rsid w:val="00C54E3A"/>
    <w:rsid w:val="00C5609F"/>
    <w:rsid w:val="00C56EFF"/>
    <w:rsid w:val="00C5733B"/>
    <w:rsid w:val="00C609C0"/>
    <w:rsid w:val="00C618D1"/>
    <w:rsid w:val="00C640A8"/>
    <w:rsid w:val="00C64C55"/>
    <w:rsid w:val="00C657F9"/>
    <w:rsid w:val="00C6606F"/>
    <w:rsid w:val="00C70DD0"/>
    <w:rsid w:val="00C723D3"/>
    <w:rsid w:val="00C74426"/>
    <w:rsid w:val="00C7487C"/>
    <w:rsid w:val="00C75586"/>
    <w:rsid w:val="00C80C5B"/>
    <w:rsid w:val="00C81ED1"/>
    <w:rsid w:val="00C83F40"/>
    <w:rsid w:val="00C8475C"/>
    <w:rsid w:val="00C856D7"/>
    <w:rsid w:val="00C85A29"/>
    <w:rsid w:val="00C94E80"/>
    <w:rsid w:val="00C95448"/>
    <w:rsid w:val="00C95B28"/>
    <w:rsid w:val="00C969F7"/>
    <w:rsid w:val="00C97635"/>
    <w:rsid w:val="00C97B77"/>
    <w:rsid w:val="00CA2B85"/>
    <w:rsid w:val="00CA3F6D"/>
    <w:rsid w:val="00CA4DDD"/>
    <w:rsid w:val="00CA6304"/>
    <w:rsid w:val="00CB0F57"/>
    <w:rsid w:val="00CB12C0"/>
    <w:rsid w:val="00CB1534"/>
    <w:rsid w:val="00CB4F7C"/>
    <w:rsid w:val="00CB5609"/>
    <w:rsid w:val="00CB6A60"/>
    <w:rsid w:val="00CC03AD"/>
    <w:rsid w:val="00CC2B95"/>
    <w:rsid w:val="00CC3F3F"/>
    <w:rsid w:val="00CC5309"/>
    <w:rsid w:val="00CC5D8A"/>
    <w:rsid w:val="00CC6763"/>
    <w:rsid w:val="00CD03AE"/>
    <w:rsid w:val="00CD31E0"/>
    <w:rsid w:val="00CD76CA"/>
    <w:rsid w:val="00CE3AAE"/>
    <w:rsid w:val="00CE54C0"/>
    <w:rsid w:val="00CE6C98"/>
    <w:rsid w:val="00CF25F8"/>
    <w:rsid w:val="00CF2750"/>
    <w:rsid w:val="00CF2ED2"/>
    <w:rsid w:val="00CF4027"/>
    <w:rsid w:val="00CF595E"/>
    <w:rsid w:val="00CF7262"/>
    <w:rsid w:val="00CF7BD0"/>
    <w:rsid w:val="00D01B41"/>
    <w:rsid w:val="00D03002"/>
    <w:rsid w:val="00D031E1"/>
    <w:rsid w:val="00D03EBB"/>
    <w:rsid w:val="00D068BC"/>
    <w:rsid w:val="00D06B8F"/>
    <w:rsid w:val="00D06D12"/>
    <w:rsid w:val="00D07007"/>
    <w:rsid w:val="00D074F2"/>
    <w:rsid w:val="00D079BB"/>
    <w:rsid w:val="00D15483"/>
    <w:rsid w:val="00D1558D"/>
    <w:rsid w:val="00D16F3D"/>
    <w:rsid w:val="00D171E4"/>
    <w:rsid w:val="00D178A4"/>
    <w:rsid w:val="00D2059B"/>
    <w:rsid w:val="00D20BA1"/>
    <w:rsid w:val="00D256F0"/>
    <w:rsid w:val="00D258A7"/>
    <w:rsid w:val="00D275B0"/>
    <w:rsid w:val="00D27CDA"/>
    <w:rsid w:val="00D30089"/>
    <w:rsid w:val="00D30139"/>
    <w:rsid w:val="00D30321"/>
    <w:rsid w:val="00D30E07"/>
    <w:rsid w:val="00D322EC"/>
    <w:rsid w:val="00D33C18"/>
    <w:rsid w:val="00D33FDB"/>
    <w:rsid w:val="00D34007"/>
    <w:rsid w:val="00D34A69"/>
    <w:rsid w:val="00D34EB4"/>
    <w:rsid w:val="00D37D84"/>
    <w:rsid w:val="00D4233D"/>
    <w:rsid w:val="00D43839"/>
    <w:rsid w:val="00D50B7F"/>
    <w:rsid w:val="00D510E4"/>
    <w:rsid w:val="00D51ED4"/>
    <w:rsid w:val="00D53549"/>
    <w:rsid w:val="00D61AC3"/>
    <w:rsid w:val="00D65298"/>
    <w:rsid w:val="00D65528"/>
    <w:rsid w:val="00D66E8E"/>
    <w:rsid w:val="00D672A2"/>
    <w:rsid w:val="00D67BCA"/>
    <w:rsid w:val="00D7053F"/>
    <w:rsid w:val="00D71484"/>
    <w:rsid w:val="00D715C2"/>
    <w:rsid w:val="00D71BD3"/>
    <w:rsid w:val="00D7260A"/>
    <w:rsid w:val="00D7285A"/>
    <w:rsid w:val="00D7311E"/>
    <w:rsid w:val="00D73FA7"/>
    <w:rsid w:val="00D74338"/>
    <w:rsid w:val="00D74726"/>
    <w:rsid w:val="00D74CB3"/>
    <w:rsid w:val="00D80279"/>
    <w:rsid w:val="00D80FB7"/>
    <w:rsid w:val="00D81391"/>
    <w:rsid w:val="00D81FD9"/>
    <w:rsid w:val="00D82FEE"/>
    <w:rsid w:val="00D842B6"/>
    <w:rsid w:val="00D84A61"/>
    <w:rsid w:val="00D85B25"/>
    <w:rsid w:val="00D85F67"/>
    <w:rsid w:val="00D86711"/>
    <w:rsid w:val="00D92199"/>
    <w:rsid w:val="00D92419"/>
    <w:rsid w:val="00D931B2"/>
    <w:rsid w:val="00D937A9"/>
    <w:rsid w:val="00D95230"/>
    <w:rsid w:val="00D9636C"/>
    <w:rsid w:val="00D96A10"/>
    <w:rsid w:val="00D972D7"/>
    <w:rsid w:val="00D979CC"/>
    <w:rsid w:val="00D97CDD"/>
    <w:rsid w:val="00DA0697"/>
    <w:rsid w:val="00DA1307"/>
    <w:rsid w:val="00DA1B11"/>
    <w:rsid w:val="00DA237C"/>
    <w:rsid w:val="00DA2A6B"/>
    <w:rsid w:val="00DA5541"/>
    <w:rsid w:val="00DA58BB"/>
    <w:rsid w:val="00DA63F1"/>
    <w:rsid w:val="00DA7F9C"/>
    <w:rsid w:val="00DB1316"/>
    <w:rsid w:val="00DB1372"/>
    <w:rsid w:val="00DB2FB8"/>
    <w:rsid w:val="00DB327D"/>
    <w:rsid w:val="00DB4DE0"/>
    <w:rsid w:val="00DC165A"/>
    <w:rsid w:val="00DC1FDF"/>
    <w:rsid w:val="00DC49EE"/>
    <w:rsid w:val="00DC5F8A"/>
    <w:rsid w:val="00DC7C76"/>
    <w:rsid w:val="00DC7D5C"/>
    <w:rsid w:val="00DD0CB7"/>
    <w:rsid w:val="00DD0DD2"/>
    <w:rsid w:val="00DD165A"/>
    <w:rsid w:val="00DD1998"/>
    <w:rsid w:val="00DD270E"/>
    <w:rsid w:val="00DD2E06"/>
    <w:rsid w:val="00DD3433"/>
    <w:rsid w:val="00DD4901"/>
    <w:rsid w:val="00DD580F"/>
    <w:rsid w:val="00DD7291"/>
    <w:rsid w:val="00DE094F"/>
    <w:rsid w:val="00DE424D"/>
    <w:rsid w:val="00DE489A"/>
    <w:rsid w:val="00DE50B1"/>
    <w:rsid w:val="00DE5A01"/>
    <w:rsid w:val="00DE5FF9"/>
    <w:rsid w:val="00DE624E"/>
    <w:rsid w:val="00DE6671"/>
    <w:rsid w:val="00DE68E3"/>
    <w:rsid w:val="00DF17FC"/>
    <w:rsid w:val="00DF32DD"/>
    <w:rsid w:val="00DF3CA7"/>
    <w:rsid w:val="00DF3F0C"/>
    <w:rsid w:val="00DF4655"/>
    <w:rsid w:val="00DF4DE9"/>
    <w:rsid w:val="00DF64B4"/>
    <w:rsid w:val="00DF6D8E"/>
    <w:rsid w:val="00E00FDD"/>
    <w:rsid w:val="00E03EC1"/>
    <w:rsid w:val="00E05185"/>
    <w:rsid w:val="00E070DA"/>
    <w:rsid w:val="00E0774E"/>
    <w:rsid w:val="00E100CD"/>
    <w:rsid w:val="00E10A7F"/>
    <w:rsid w:val="00E110B5"/>
    <w:rsid w:val="00E11BE7"/>
    <w:rsid w:val="00E122B2"/>
    <w:rsid w:val="00E12F2E"/>
    <w:rsid w:val="00E145BC"/>
    <w:rsid w:val="00E14EBC"/>
    <w:rsid w:val="00E156E7"/>
    <w:rsid w:val="00E15AC7"/>
    <w:rsid w:val="00E20109"/>
    <w:rsid w:val="00E20AEB"/>
    <w:rsid w:val="00E218A5"/>
    <w:rsid w:val="00E27B8A"/>
    <w:rsid w:val="00E30E31"/>
    <w:rsid w:val="00E313D3"/>
    <w:rsid w:val="00E31DFD"/>
    <w:rsid w:val="00E32481"/>
    <w:rsid w:val="00E328EA"/>
    <w:rsid w:val="00E329B3"/>
    <w:rsid w:val="00E32CDF"/>
    <w:rsid w:val="00E3535B"/>
    <w:rsid w:val="00E36ECA"/>
    <w:rsid w:val="00E41697"/>
    <w:rsid w:val="00E43D46"/>
    <w:rsid w:val="00E449B8"/>
    <w:rsid w:val="00E4560A"/>
    <w:rsid w:val="00E46E59"/>
    <w:rsid w:val="00E53BC2"/>
    <w:rsid w:val="00E53F95"/>
    <w:rsid w:val="00E5426D"/>
    <w:rsid w:val="00E542E6"/>
    <w:rsid w:val="00E57B02"/>
    <w:rsid w:val="00E6178B"/>
    <w:rsid w:val="00E61C38"/>
    <w:rsid w:val="00E628A0"/>
    <w:rsid w:val="00E6302F"/>
    <w:rsid w:val="00E67014"/>
    <w:rsid w:val="00E70746"/>
    <w:rsid w:val="00E70CB8"/>
    <w:rsid w:val="00E72116"/>
    <w:rsid w:val="00E72211"/>
    <w:rsid w:val="00E7335D"/>
    <w:rsid w:val="00E734CA"/>
    <w:rsid w:val="00E73EB3"/>
    <w:rsid w:val="00E75710"/>
    <w:rsid w:val="00E75E02"/>
    <w:rsid w:val="00E76F50"/>
    <w:rsid w:val="00E7759C"/>
    <w:rsid w:val="00E7782F"/>
    <w:rsid w:val="00E80E42"/>
    <w:rsid w:val="00E834A6"/>
    <w:rsid w:val="00E83576"/>
    <w:rsid w:val="00E83A68"/>
    <w:rsid w:val="00E83C74"/>
    <w:rsid w:val="00E84762"/>
    <w:rsid w:val="00E84AEA"/>
    <w:rsid w:val="00E8755D"/>
    <w:rsid w:val="00E900A0"/>
    <w:rsid w:val="00E905C6"/>
    <w:rsid w:val="00E908A7"/>
    <w:rsid w:val="00E91879"/>
    <w:rsid w:val="00E919AC"/>
    <w:rsid w:val="00E91EF2"/>
    <w:rsid w:val="00E94D74"/>
    <w:rsid w:val="00E9664B"/>
    <w:rsid w:val="00E96669"/>
    <w:rsid w:val="00EA0013"/>
    <w:rsid w:val="00EA0DD8"/>
    <w:rsid w:val="00EA1891"/>
    <w:rsid w:val="00EA2297"/>
    <w:rsid w:val="00EA258B"/>
    <w:rsid w:val="00EA3A91"/>
    <w:rsid w:val="00EA4FD1"/>
    <w:rsid w:val="00EA5D40"/>
    <w:rsid w:val="00EA5DC6"/>
    <w:rsid w:val="00EA6715"/>
    <w:rsid w:val="00EA7388"/>
    <w:rsid w:val="00EB05C4"/>
    <w:rsid w:val="00EB0C77"/>
    <w:rsid w:val="00EB0CBB"/>
    <w:rsid w:val="00EB12CA"/>
    <w:rsid w:val="00EB28D4"/>
    <w:rsid w:val="00EB2A26"/>
    <w:rsid w:val="00EB2F85"/>
    <w:rsid w:val="00EB33D6"/>
    <w:rsid w:val="00EB588F"/>
    <w:rsid w:val="00EB67E1"/>
    <w:rsid w:val="00EB79A9"/>
    <w:rsid w:val="00EC2CED"/>
    <w:rsid w:val="00EC5DDC"/>
    <w:rsid w:val="00ED1B15"/>
    <w:rsid w:val="00ED26E8"/>
    <w:rsid w:val="00ED37B0"/>
    <w:rsid w:val="00ED37F0"/>
    <w:rsid w:val="00ED3A50"/>
    <w:rsid w:val="00ED4365"/>
    <w:rsid w:val="00ED4B52"/>
    <w:rsid w:val="00ED4E15"/>
    <w:rsid w:val="00ED52FF"/>
    <w:rsid w:val="00ED5BAB"/>
    <w:rsid w:val="00EE34C7"/>
    <w:rsid w:val="00EE478D"/>
    <w:rsid w:val="00EE7D45"/>
    <w:rsid w:val="00EF175B"/>
    <w:rsid w:val="00EF2208"/>
    <w:rsid w:val="00EF2C9F"/>
    <w:rsid w:val="00EF3360"/>
    <w:rsid w:val="00EF53D1"/>
    <w:rsid w:val="00EF5572"/>
    <w:rsid w:val="00EF57C6"/>
    <w:rsid w:val="00EF64C1"/>
    <w:rsid w:val="00EF6BC7"/>
    <w:rsid w:val="00F003BB"/>
    <w:rsid w:val="00F00FA5"/>
    <w:rsid w:val="00F015B9"/>
    <w:rsid w:val="00F01E05"/>
    <w:rsid w:val="00F020CF"/>
    <w:rsid w:val="00F036DD"/>
    <w:rsid w:val="00F03CCA"/>
    <w:rsid w:val="00F03E71"/>
    <w:rsid w:val="00F05FF3"/>
    <w:rsid w:val="00F06665"/>
    <w:rsid w:val="00F120CE"/>
    <w:rsid w:val="00F12B23"/>
    <w:rsid w:val="00F16BE7"/>
    <w:rsid w:val="00F20554"/>
    <w:rsid w:val="00F22F1C"/>
    <w:rsid w:val="00F30065"/>
    <w:rsid w:val="00F30094"/>
    <w:rsid w:val="00F336C3"/>
    <w:rsid w:val="00F34BD5"/>
    <w:rsid w:val="00F36A1D"/>
    <w:rsid w:val="00F41B8C"/>
    <w:rsid w:val="00F41E67"/>
    <w:rsid w:val="00F43678"/>
    <w:rsid w:val="00F43A72"/>
    <w:rsid w:val="00F43AA1"/>
    <w:rsid w:val="00F45391"/>
    <w:rsid w:val="00F47415"/>
    <w:rsid w:val="00F47D61"/>
    <w:rsid w:val="00F47FFE"/>
    <w:rsid w:val="00F51F2C"/>
    <w:rsid w:val="00F55D3F"/>
    <w:rsid w:val="00F5613E"/>
    <w:rsid w:val="00F5620C"/>
    <w:rsid w:val="00F57E75"/>
    <w:rsid w:val="00F6158B"/>
    <w:rsid w:val="00F6189E"/>
    <w:rsid w:val="00F61DD2"/>
    <w:rsid w:val="00F63B79"/>
    <w:rsid w:val="00F6507B"/>
    <w:rsid w:val="00F714A8"/>
    <w:rsid w:val="00F71DE7"/>
    <w:rsid w:val="00F71E53"/>
    <w:rsid w:val="00F720A2"/>
    <w:rsid w:val="00F736C8"/>
    <w:rsid w:val="00F7722A"/>
    <w:rsid w:val="00F80B2A"/>
    <w:rsid w:val="00F81327"/>
    <w:rsid w:val="00F818D3"/>
    <w:rsid w:val="00F8228D"/>
    <w:rsid w:val="00F8770D"/>
    <w:rsid w:val="00F9047E"/>
    <w:rsid w:val="00F908D1"/>
    <w:rsid w:val="00F933E4"/>
    <w:rsid w:val="00F94F14"/>
    <w:rsid w:val="00F953C8"/>
    <w:rsid w:val="00FA054E"/>
    <w:rsid w:val="00FA3AD7"/>
    <w:rsid w:val="00FA4C54"/>
    <w:rsid w:val="00FA4F4F"/>
    <w:rsid w:val="00FA54E8"/>
    <w:rsid w:val="00FA5693"/>
    <w:rsid w:val="00FA58C0"/>
    <w:rsid w:val="00FA5B96"/>
    <w:rsid w:val="00FA5ECD"/>
    <w:rsid w:val="00FB0B58"/>
    <w:rsid w:val="00FB2294"/>
    <w:rsid w:val="00FB3FFD"/>
    <w:rsid w:val="00FB4584"/>
    <w:rsid w:val="00FB772F"/>
    <w:rsid w:val="00FC0BB3"/>
    <w:rsid w:val="00FC3AB9"/>
    <w:rsid w:val="00FC52D3"/>
    <w:rsid w:val="00FC6E91"/>
    <w:rsid w:val="00FC7AE1"/>
    <w:rsid w:val="00FD016D"/>
    <w:rsid w:val="00FD0CEE"/>
    <w:rsid w:val="00FD11F7"/>
    <w:rsid w:val="00FD234E"/>
    <w:rsid w:val="00FD2DED"/>
    <w:rsid w:val="00FD2EA6"/>
    <w:rsid w:val="00FD3048"/>
    <w:rsid w:val="00FD3792"/>
    <w:rsid w:val="00FD546F"/>
    <w:rsid w:val="00FD64B1"/>
    <w:rsid w:val="00FD6792"/>
    <w:rsid w:val="00FE0E3B"/>
    <w:rsid w:val="00FE0F2C"/>
    <w:rsid w:val="00FE1287"/>
    <w:rsid w:val="00FE18DE"/>
    <w:rsid w:val="00FE2C54"/>
    <w:rsid w:val="00FE2D54"/>
    <w:rsid w:val="00FE314A"/>
    <w:rsid w:val="00FE57F4"/>
    <w:rsid w:val="00FE5947"/>
    <w:rsid w:val="00FE7C11"/>
    <w:rsid w:val="00FF1EDD"/>
    <w:rsid w:val="00FF36ED"/>
    <w:rsid w:val="00FF5954"/>
    <w:rsid w:val="00FF75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DBCD"/>
  <w15:chartTrackingRefBased/>
  <w15:docId w15:val="{8B363A76-B2E3-46A0-A25D-2F169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2F"/>
    <w:rPr>
      <w:lang w:val="en-US"/>
    </w:rPr>
  </w:style>
  <w:style w:type="paragraph" w:styleId="Heading1">
    <w:name w:val="heading 1"/>
    <w:basedOn w:val="Normal"/>
    <w:next w:val="Normal"/>
    <w:link w:val="Heading1Char"/>
    <w:uiPriority w:val="9"/>
    <w:qFormat/>
    <w:rsid w:val="00847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69"/>
    <w:rPr>
      <w:color w:val="808080"/>
    </w:rPr>
  </w:style>
  <w:style w:type="character" w:styleId="Hyperlink">
    <w:name w:val="Hyperlink"/>
    <w:basedOn w:val="DefaultParagraphFont"/>
    <w:uiPriority w:val="99"/>
    <w:unhideWhenUsed/>
    <w:rsid w:val="00BB24A6"/>
    <w:rPr>
      <w:color w:val="0563C1" w:themeColor="hyperlink"/>
      <w:u w:val="single"/>
    </w:rPr>
  </w:style>
  <w:style w:type="table" w:styleId="TableGrid">
    <w:name w:val="Table Grid"/>
    <w:basedOn w:val="TableNormal"/>
    <w:uiPriority w:val="59"/>
    <w:rsid w:val="00FF5954"/>
    <w:pPr>
      <w:spacing w:after="0" w:line="240" w:lineRule="auto"/>
    </w:pPr>
    <w:rPr>
      <w:rFonts w:ascii="Verdana" w:eastAsiaTheme="minorEastAsia" w:hAnsi="Verdana"/>
      <w:sz w:val="17"/>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FB1"/>
    <w:rPr>
      <w:lang w:val="en-US"/>
    </w:rPr>
  </w:style>
  <w:style w:type="paragraph" w:styleId="Footer">
    <w:name w:val="footer"/>
    <w:basedOn w:val="Normal"/>
    <w:link w:val="FooterChar"/>
    <w:uiPriority w:val="99"/>
    <w:unhideWhenUsed/>
    <w:rsid w:val="00147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FB1"/>
    <w:rPr>
      <w:lang w:val="en-US"/>
    </w:rPr>
  </w:style>
  <w:style w:type="paragraph" w:customStyle="1" w:styleId="EndNoteBibliographyTitle">
    <w:name w:val="EndNote Bibliography Title"/>
    <w:basedOn w:val="Normal"/>
    <w:link w:val="EndNoteBibliographyTitleChar"/>
    <w:rsid w:val="00C80C5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0C5B"/>
    <w:rPr>
      <w:rFonts w:ascii="Calibri" w:hAnsi="Calibri" w:cs="Calibri"/>
      <w:noProof/>
      <w:lang w:val="en-US"/>
    </w:rPr>
  </w:style>
  <w:style w:type="paragraph" w:customStyle="1" w:styleId="EndNoteBibliography">
    <w:name w:val="EndNote Bibliography"/>
    <w:basedOn w:val="Normal"/>
    <w:link w:val="EndNoteBibliographyChar"/>
    <w:rsid w:val="00C80C5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80C5B"/>
    <w:rPr>
      <w:rFonts w:ascii="Calibri" w:hAnsi="Calibri" w:cs="Calibri"/>
      <w:noProof/>
      <w:lang w:val="en-US"/>
    </w:rPr>
  </w:style>
  <w:style w:type="paragraph" w:customStyle="1" w:styleId="Default">
    <w:name w:val="Default"/>
    <w:rsid w:val="00D9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C9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95B28"/>
    <w:rPr>
      <w:rFonts w:ascii="Courier New" w:eastAsia="Times New Roman" w:hAnsi="Courier New" w:cs="Courier New"/>
      <w:sz w:val="20"/>
      <w:szCs w:val="20"/>
      <w:lang w:eastAsia="nl-NL"/>
    </w:rPr>
  </w:style>
  <w:style w:type="character" w:customStyle="1" w:styleId="katex-mathml">
    <w:name w:val="katex-mathml"/>
    <w:basedOn w:val="DefaultParagraphFont"/>
    <w:rsid w:val="00C11B64"/>
  </w:style>
  <w:style w:type="character" w:customStyle="1" w:styleId="mord">
    <w:name w:val="mord"/>
    <w:basedOn w:val="DefaultParagraphFont"/>
    <w:rsid w:val="00C11B64"/>
  </w:style>
  <w:style w:type="character" w:customStyle="1" w:styleId="vlist-s">
    <w:name w:val="vlist-s"/>
    <w:basedOn w:val="DefaultParagraphFont"/>
    <w:rsid w:val="00C11B64"/>
  </w:style>
  <w:style w:type="character" w:customStyle="1" w:styleId="mpunct">
    <w:name w:val="mpunct"/>
    <w:basedOn w:val="DefaultParagraphFont"/>
    <w:rsid w:val="00AD200B"/>
  </w:style>
  <w:style w:type="character" w:customStyle="1" w:styleId="mrel">
    <w:name w:val="mrel"/>
    <w:basedOn w:val="DefaultParagraphFont"/>
    <w:rsid w:val="00AD200B"/>
  </w:style>
  <w:style w:type="paragraph" w:styleId="NormalWeb">
    <w:name w:val="Normal (Web)"/>
    <w:basedOn w:val="Normal"/>
    <w:uiPriority w:val="99"/>
    <w:semiHidden/>
    <w:unhideWhenUsed/>
    <w:rsid w:val="00B9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B94A92"/>
  </w:style>
  <w:style w:type="character" w:customStyle="1" w:styleId="minner">
    <w:name w:val="minner"/>
    <w:basedOn w:val="DefaultParagraphFont"/>
    <w:rsid w:val="00B94A92"/>
  </w:style>
  <w:style w:type="character" w:customStyle="1" w:styleId="mopen">
    <w:name w:val="mopen"/>
    <w:basedOn w:val="DefaultParagraphFont"/>
    <w:rsid w:val="00B94A92"/>
  </w:style>
  <w:style w:type="character" w:customStyle="1" w:styleId="mclose">
    <w:name w:val="mclose"/>
    <w:basedOn w:val="DefaultParagraphFont"/>
    <w:rsid w:val="00B94A92"/>
  </w:style>
  <w:style w:type="character" w:customStyle="1" w:styleId="mtight">
    <w:name w:val="mtight"/>
    <w:basedOn w:val="DefaultParagraphFont"/>
    <w:rsid w:val="00B94A92"/>
  </w:style>
  <w:style w:type="character" w:customStyle="1" w:styleId="delimsizing">
    <w:name w:val="delimsizing"/>
    <w:basedOn w:val="DefaultParagraphFont"/>
    <w:rsid w:val="00712CBB"/>
  </w:style>
  <w:style w:type="character" w:customStyle="1" w:styleId="Heading1Char">
    <w:name w:val="Heading 1 Char"/>
    <w:basedOn w:val="DefaultParagraphFont"/>
    <w:link w:val="Heading1"/>
    <w:uiPriority w:val="9"/>
    <w:rsid w:val="00847B40"/>
    <w:rPr>
      <w:rFonts w:asciiTheme="majorHAnsi" w:eastAsiaTheme="majorEastAsia" w:hAnsiTheme="majorHAnsi" w:cstheme="majorBidi"/>
      <w:color w:val="2E74B5" w:themeColor="accent1" w:themeShade="BF"/>
      <w:sz w:val="32"/>
      <w:szCs w:val="32"/>
      <w:lang w:val="en-US"/>
    </w:rPr>
  </w:style>
  <w:style w:type="paragraph" w:styleId="Revision">
    <w:name w:val="Revision"/>
    <w:hidden/>
    <w:uiPriority w:val="99"/>
    <w:semiHidden/>
    <w:rsid w:val="00AF63BA"/>
    <w:pPr>
      <w:spacing w:after="0" w:line="240" w:lineRule="auto"/>
    </w:pPr>
    <w:rPr>
      <w:lang w:val="en-US"/>
    </w:rPr>
  </w:style>
  <w:style w:type="character" w:styleId="CommentReference">
    <w:name w:val="annotation reference"/>
    <w:basedOn w:val="DefaultParagraphFont"/>
    <w:uiPriority w:val="99"/>
    <w:semiHidden/>
    <w:unhideWhenUsed/>
    <w:rsid w:val="002D6DE9"/>
    <w:rPr>
      <w:sz w:val="16"/>
      <w:szCs w:val="16"/>
    </w:rPr>
  </w:style>
  <w:style w:type="paragraph" w:styleId="CommentText">
    <w:name w:val="annotation text"/>
    <w:basedOn w:val="Normal"/>
    <w:link w:val="CommentTextChar"/>
    <w:uiPriority w:val="99"/>
    <w:unhideWhenUsed/>
    <w:rsid w:val="002D6DE9"/>
    <w:pPr>
      <w:spacing w:line="240" w:lineRule="auto"/>
    </w:pPr>
    <w:rPr>
      <w:sz w:val="20"/>
      <w:szCs w:val="20"/>
    </w:rPr>
  </w:style>
  <w:style w:type="character" w:customStyle="1" w:styleId="CommentTextChar">
    <w:name w:val="Comment Text Char"/>
    <w:basedOn w:val="DefaultParagraphFont"/>
    <w:link w:val="CommentText"/>
    <w:uiPriority w:val="99"/>
    <w:rsid w:val="002D6DE9"/>
    <w:rPr>
      <w:sz w:val="20"/>
      <w:szCs w:val="20"/>
      <w:lang w:val="en-US"/>
    </w:rPr>
  </w:style>
  <w:style w:type="paragraph" w:styleId="CommentSubject">
    <w:name w:val="annotation subject"/>
    <w:basedOn w:val="CommentText"/>
    <w:next w:val="CommentText"/>
    <w:link w:val="CommentSubjectChar"/>
    <w:uiPriority w:val="99"/>
    <w:semiHidden/>
    <w:unhideWhenUsed/>
    <w:rsid w:val="002D6DE9"/>
    <w:rPr>
      <w:b/>
      <w:bCs/>
    </w:rPr>
  </w:style>
  <w:style w:type="character" w:customStyle="1" w:styleId="CommentSubjectChar">
    <w:name w:val="Comment Subject Char"/>
    <w:basedOn w:val="CommentTextChar"/>
    <w:link w:val="CommentSubject"/>
    <w:uiPriority w:val="99"/>
    <w:semiHidden/>
    <w:rsid w:val="002D6DE9"/>
    <w:rPr>
      <w:b/>
      <w:bCs/>
      <w:sz w:val="20"/>
      <w:szCs w:val="20"/>
      <w:lang w:val="en-US"/>
    </w:rPr>
  </w:style>
  <w:style w:type="character" w:styleId="LineNumber">
    <w:name w:val="line number"/>
    <w:basedOn w:val="DefaultParagraphFont"/>
    <w:uiPriority w:val="99"/>
    <w:semiHidden/>
    <w:unhideWhenUsed/>
    <w:rsid w:val="00FA4C54"/>
  </w:style>
  <w:style w:type="character" w:customStyle="1" w:styleId="UnresolvedMention">
    <w:name w:val="Unresolved Mention"/>
    <w:basedOn w:val="DefaultParagraphFont"/>
    <w:uiPriority w:val="99"/>
    <w:semiHidden/>
    <w:unhideWhenUsed/>
    <w:rsid w:val="007E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660">
      <w:bodyDiv w:val="1"/>
      <w:marLeft w:val="0"/>
      <w:marRight w:val="0"/>
      <w:marTop w:val="0"/>
      <w:marBottom w:val="0"/>
      <w:divBdr>
        <w:top w:val="none" w:sz="0" w:space="0" w:color="auto"/>
        <w:left w:val="none" w:sz="0" w:space="0" w:color="auto"/>
        <w:bottom w:val="none" w:sz="0" w:space="0" w:color="auto"/>
        <w:right w:val="none" w:sz="0" w:space="0" w:color="auto"/>
      </w:divBdr>
    </w:div>
    <w:div w:id="1066344925">
      <w:bodyDiv w:val="1"/>
      <w:marLeft w:val="0"/>
      <w:marRight w:val="0"/>
      <w:marTop w:val="0"/>
      <w:marBottom w:val="0"/>
      <w:divBdr>
        <w:top w:val="none" w:sz="0" w:space="0" w:color="auto"/>
        <w:left w:val="none" w:sz="0" w:space="0" w:color="auto"/>
        <w:bottom w:val="none" w:sz="0" w:space="0" w:color="auto"/>
        <w:right w:val="none" w:sz="0" w:space="0" w:color="auto"/>
      </w:divBdr>
    </w:div>
    <w:div w:id="1401757692">
      <w:bodyDiv w:val="1"/>
      <w:marLeft w:val="0"/>
      <w:marRight w:val="0"/>
      <w:marTop w:val="0"/>
      <w:marBottom w:val="0"/>
      <w:divBdr>
        <w:top w:val="none" w:sz="0" w:space="0" w:color="auto"/>
        <w:left w:val="none" w:sz="0" w:space="0" w:color="auto"/>
        <w:bottom w:val="none" w:sz="0" w:space="0" w:color="auto"/>
        <w:right w:val="none" w:sz="0" w:space="0" w:color="auto"/>
      </w:divBdr>
      <w:divsChild>
        <w:div w:id="846865918">
          <w:marLeft w:val="0"/>
          <w:marRight w:val="0"/>
          <w:marTop w:val="0"/>
          <w:marBottom w:val="0"/>
          <w:divBdr>
            <w:top w:val="single" w:sz="2" w:space="0" w:color="E3E3E3"/>
            <w:left w:val="single" w:sz="2" w:space="0" w:color="E3E3E3"/>
            <w:bottom w:val="single" w:sz="2" w:space="0" w:color="E3E3E3"/>
            <w:right w:val="single" w:sz="2" w:space="0" w:color="E3E3E3"/>
          </w:divBdr>
          <w:divsChild>
            <w:div w:id="42672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4420274">
                  <w:marLeft w:val="0"/>
                  <w:marRight w:val="0"/>
                  <w:marTop w:val="0"/>
                  <w:marBottom w:val="0"/>
                  <w:divBdr>
                    <w:top w:val="single" w:sz="2" w:space="0" w:color="E3E3E3"/>
                    <w:left w:val="single" w:sz="2" w:space="0" w:color="E3E3E3"/>
                    <w:bottom w:val="single" w:sz="2" w:space="0" w:color="E3E3E3"/>
                    <w:right w:val="single" w:sz="2" w:space="0" w:color="E3E3E3"/>
                  </w:divBdr>
                  <w:divsChild>
                    <w:div w:id="1268002390">
                      <w:marLeft w:val="0"/>
                      <w:marRight w:val="0"/>
                      <w:marTop w:val="0"/>
                      <w:marBottom w:val="0"/>
                      <w:divBdr>
                        <w:top w:val="single" w:sz="2" w:space="0" w:color="E3E3E3"/>
                        <w:left w:val="single" w:sz="2" w:space="0" w:color="E3E3E3"/>
                        <w:bottom w:val="single" w:sz="2" w:space="0" w:color="E3E3E3"/>
                        <w:right w:val="single" w:sz="2" w:space="0" w:color="E3E3E3"/>
                      </w:divBdr>
                      <w:divsChild>
                        <w:div w:id="2076582913">
                          <w:marLeft w:val="0"/>
                          <w:marRight w:val="0"/>
                          <w:marTop w:val="0"/>
                          <w:marBottom w:val="0"/>
                          <w:divBdr>
                            <w:top w:val="single" w:sz="2" w:space="0" w:color="E3E3E3"/>
                            <w:left w:val="single" w:sz="2" w:space="0" w:color="E3E3E3"/>
                            <w:bottom w:val="single" w:sz="2" w:space="0" w:color="E3E3E3"/>
                            <w:right w:val="single" w:sz="2" w:space="0" w:color="E3E3E3"/>
                          </w:divBdr>
                          <w:divsChild>
                            <w:div w:id="1900824260">
                              <w:marLeft w:val="0"/>
                              <w:marRight w:val="0"/>
                              <w:marTop w:val="0"/>
                              <w:marBottom w:val="0"/>
                              <w:divBdr>
                                <w:top w:val="single" w:sz="2" w:space="0" w:color="E3E3E3"/>
                                <w:left w:val="single" w:sz="2" w:space="0" w:color="E3E3E3"/>
                                <w:bottom w:val="single" w:sz="2" w:space="0" w:color="E3E3E3"/>
                                <w:right w:val="single" w:sz="2" w:space="0" w:color="E3E3E3"/>
                              </w:divBdr>
                              <w:divsChild>
                                <w:div w:id="306936713">
                                  <w:marLeft w:val="0"/>
                                  <w:marRight w:val="0"/>
                                  <w:marTop w:val="0"/>
                                  <w:marBottom w:val="0"/>
                                  <w:divBdr>
                                    <w:top w:val="single" w:sz="2" w:space="0" w:color="E3E3E3"/>
                                    <w:left w:val="single" w:sz="2" w:space="0" w:color="E3E3E3"/>
                                    <w:bottom w:val="single" w:sz="2" w:space="0" w:color="E3E3E3"/>
                                    <w:right w:val="single" w:sz="2" w:space="0" w:color="E3E3E3"/>
                                  </w:divBdr>
                                  <w:divsChild>
                                    <w:div w:id="8041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095808">
      <w:bodyDiv w:val="1"/>
      <w:marLeft w:val="0"/>
      <w:marRight w:val="0"/>
      <w:marTop w:val="0"/>
      <w:marBottom w:val="0"/>
      <w:divBdr>
        <w:top w:val="none" w:sz="0" w:space="0" w:color="auto"/>
        <w:left w:val="none" w:sz="0" w:space="0" w:color="auto"/>
        <w:bottom w:val="none" w:sz="0" w:space="0" w:color="auto"/>
        <w:right w:val="none" w:sz="0" w:space="0" w:color="auto"/>
      </w:divBdr>
    </w:div>
    <w:div w:id="1725643808">
      <w:bodyDiv w:val="1"/>
      <w:marLeft w:val="0"/>
      <w:marRight w:val="0"/>
      <w:marTop w:val="0"/>
      <w:marBottom w:val="0"/>
      <w:divBdr>
        <w:top w:val="none" w:sz="0" w:space="0" w:color="auto"/>
        <w:left w:val="none" w:sz="0" w:space="0" w:color="auto"/>
        <w:bottom w:val="none" w:sz="0" w:space="0" w:color="auto"/>
        <w:right w:val="none" w:sz="0" w:space="0" w:color="auto"/>
      </w:divBdr>
    </w:div>
    <w:div w:id="1987856975">
      <w:bodyDiv w:val="1"/>
      <w:marLeft w:val="0"/>
      <w:marRight w:val="0"/>
      <w:marTop w:val="0"/>
      <w:marBottom w:val="0"/>
      <w:divBdr>
        <w:top w:val="none" w:sz="0" w:space="0" w:color="auto"/>
        <w:left w:val="none" w:sz="0" w:space="0" w:color="auto"/>
        <w:bottom w:val="none" w:sz="0" w:space="0" w:color="auto"/>
        <w:right w:val="none" w:sz="0" w:space="0" w:color="auto"/>
      </w:divBdr>
    </w:div>
    <w:div w:id="2036736684">
      <w:bodyDiv w:val="1"/>
      <w:marLeft w:val="0"/>
      <w:marRight w:val="0"/>
      <w:marTop w:val="0"/>
      <w:marBottom w:val="0"/>
      <w:divBdr>
        <w:top w:val="none" w:sz="0" w:space="0" w:color="auto"/>
        <w:left w:val="none" w:sz="0" w:space="0" w:color="auto"/>
        <w:bottom w:val="none" w:sz="0" w:space="0" w:color="auto"/>
        <w:right w:val="none" w:sz="0" w:space="0" w:color="auto"/>
      </w:divBdr>
      <w:divsChild>
        <w:div w:id="107913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027B-E761-4BAB-8E54-AB126E22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Shojaei Arani</dc:creator>
  <cp:keywords/>
  <dc:description/>
  <cp:lastModifiedBy>Babak</cp:lastModifiedBy>
  <cp:revision>46</cp:revision>
  <cp:lastPrinted>2025-01-11T02:56:00Z</cp:lastPrinted>
  <dcterms:created xsi:type="dcterms:W3CDTF">2024-05-11T14:20:00Z</dcterms:created>
  <dcterms:modified xsi:type="dcterms:W3CDTF">2025-01-13T03:02:00Z</dcterms:modified>
</cp:coreProperties>
</file>